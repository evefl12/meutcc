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FF3A" w14:textId="77777777" w:rsidR="00C763E3" w:rsidRDefault="004F1FBE">
      <w:pPr>
        <w:spacing w:after="0" w:line="240" w:lineRule="auto"/>
        <w:jc w:val="center"/>
        <w:rPr>
          <w:rFonts w:ascii="Arial" w:eastAsia="Arial" w:hAnsi="Arial" w:cs="Arial"/>
          <w:b/>
          <w:sz w:val="24"/>
          <w:szCs w:val="24"/>
        </w:rPr>
      </w:pPr>
      <w:r>
        <w:rPr>
          <w:rFonts w:ascii="Arial" w:eastAsia="Arial" w:hAnsi="Arial" w:cs="Arial"/>
          <w:b/>
          <w:sz w:val="24"/>
          <w:szCs w:val="24"/>
        </w:rPr>
        <w:t>UNIVERSIDADE PAULISTA – UNIP</w:t>
      </w:r>
    </w:p>
    <w:p w14:paraId="028C19FC" w14:textId="77777777" w:rsidR="00C763E3" w:rsidRDefault="004F1FBE">
      <w:pPr>
        <w:spacing w:after="0" w:line="240" w:lineRule="auto"/>
        <w:jc w:val="center"/>
        <w:rPr>
          <w:rFonts w:ascii="Arial" w:eastAsia="Arial" w:hAnsi="Arial" w:cs="Arial"/>
          <w:b/>
          <w:sz w:val="24"/>
          <w:szCs w:val="24"/>
        </w:rPr>
      </w:pPr>
      <w:r>
        <w:rPr>
          <w:rFonts w:ascii="Arial" w:eastAsia="Arial" w:hAnsi="Arial" w:cs="Arial"/>
          <w:b/>
          <w:sz w:val="24"/>
          <w:szCs w:val="24"/>
        </w:rPr>
        <w:t>Instituto de Ciências da Saúde – ICS</w:t>
      </w:r>
    </w:p>
    <w:p w14:paraId="53CD77B7" w14:textId="77777777" w:rsidR="00C763E3" w:rsidRDefault="004F1FBE">
      <w:pPr>
        <w:spacing w:after="0" w:line="240" w:lineRule="auto"/>
        <w:jc w:val="center"/>
        <w:rPr>
          <w:rFonts w:ascii="Arial" w:eastAsia="Arial" w:hAnsi="Arial" w:cs="Arial"/>
          <w:b/>
          <w:sz w:val="24"/>
          <w:szCs w:val="24"/>
        </w:rPr>
      </w:pPr>
      <w:r>
        <w:rPr>
          <w:rFonts w:ascii="Arial" w:eastAsia="Arial" w:hAnsi="Arial" w:cs="Arial"/>
          <w:b/>
          <w:sz w:val="24"/>
          <w:szCs w:val="24"/>
        </w:rPr>
        <w:t>Curso de Biomedicina</w:t>
      </w:r>
    </w:p>
    <w:p w14:paraId="0C7696E8" w14:textId="77777777" w:rsidR="00C763E3" w:rsidRDefault="004F1FBE">
      <w:pPr>
        <w:spacing w:after="0" w:line="360" w:lineRule="auto"/>
        <w:ind w:left="1068"/>
        <w:jc w:val="center"/>
        <w:rPr>
          <w:rFonts w:ascii="Arial" w:eastAsia="Arial" w:hAnsi="Arial" w:cs="Arial"/>
          <w:b/>
          <w:sz w:val="24"/>
          <w:szCs w:val="24"/>
        </w:rPr>
      </w:pPr>
      <w:r>
        <w:rPr>
          <w:rFonts w:ascii="Arial" w:eastAsia="Arial" w:hAnsi="Arial" w:cs="Arial"/>
          <w:b/>
          <w:sz w:val="24"/>
          <w:szCs w:val="24"/>
        </w:rPr>
        <w:t xml:space="preserve"> </w:t>
      </w:r>
    </w:p>
    <w:p w14:paraId="3C87EA38" w14:textId="77777777" w:rsidR="00C763E3" w:rsidRDefault="00C763E3">
      <w:pPr>
        <w:spacing w:after="0" w:line="360" w:lineRule="auto"/>
        <w:ind w:left="1068"/>
        <w:jc w:val="center"/>
        <w:rPr>
          <w:rFonts w:ascii="Arial" w:eastAsia="Arial" w:hAnsi="Arial" w:cs="Arial"/>
          <w:b/>
          <w:sz w:val="24"/>
          <w:szCs w:val="24"/>
        </w:rPr>
      </w:pPr>
    </w:p>
    <w:p w14:paraId="45313911" w14:textId="77777777" w:rsidR="00C763E3" w:rsidRDefault="00C763E3">
      <w:pPr>
        <w:spacing w:after="0" w:line="360" w:lineRule="auto"/>
        <w:ind w:left="1068"/>
        <w:jc w:val="center"/>
        <w:rPr>
          <w:rFonts w:ascii="Arial" w:eastAsia="Arial" w:hAnsi="Arial" w:cs="Arial"/>
          <w:b/>
          <w:sz w:val="24"/>
          <w:szCs w:val="24"/>
        </w:rPr>
      </w:pPr>
    </w:p>
    <w:p w14:paraId="0C670909" w14:textId="77777777" w:rsidR="00C763E3" w:rsidRDefault="00C763E3">
      <w:pPr>
        <w:spacing w:after="0" w:line="360" w:lineRule="auto"/>
        <w:ind w:left="1068"/>
        <w:jc w:val="center"/>
        <w:rPr>
          <w:rFonts w:ascii="Arial" w:eastAsia="Arial" w:hAnsi="Arial" w:cs="Arial"/>
          <w:b/>
          <w:sz w:val="24"/>
          <w:szCs w:val="24"/>
        </w:rPr>
      </w:pPr>
    </w:p>
    <w:p w14:paraId="67D25929" w14:textId="77777777" w:rsidR="00C763E3" w:rsidRPr="002A7D65" w:rsidRDefault="004F1FBE">
      <w:pPr>
        <w:spacing w:after="0" w:line="360" w:lineRule="auto"/>
        <w:jc w:val="center"/>
        <w:rPr>
          <w:rFonts w:ascii="Arial" w:eastAsia="Arial" w:hAnsi="Arial" w:cs="Arial"/>
          <w:bCs/>
          <w:sz w:val="24"/>
          <w:szCs w:val="24"/>
        </w:rPr>
      </w:pPr>
      <w:r w:rsidRPr="002A7D65">
        <w:rPr>
          <w:rFonts w:ascii="Arial" w:eastAsia="Arial" w:hAnsi="Arial" w:cs="Arial"/>
          <w:bCs/>
          <w:sz w:val="24"/>
          <w:szCs w:val="24"/>
        </w:rPr>
        <w:t>EVELYN FERREIRA LOPES</w:t>
      </w:r>
    </w:p>
    <w:p w14:paraId="0BB37142" w14:textId="77777777" w:rsidR="00C763E3" w:rsidRDefault="00C763E3">
      <w:pPr>
        <w:spacing w:after="0" w:line="360" w:lineRule="auto"/>
        <w:ind w:left="1068"/>
        <w:jc w:val="center"/>
        <w:rPr>
          <w:rFonts w:ascii="Arial" w:eastAsia="Arial" w:hAnsi="Arial" w:cs="Arial"/>
          <w:b/>
          <w:sz w:val="24"/>
          <w:szCs w:val="24"/>
        </w:rPr>
      </w:pPr>
    </w:p>
    <w:p w14:paraId="7E0CB203" w14:textId="77777777" w:rsidR="00C763E3" w:rsidRDefault="00C763E3">
      <w:pPr>
        <w:pBdr>
          <w:top w:val="nil"/>
          <w:left w:val="nil"/>
          <w:bottom w:val="nil"/>
          <w:right w:val="nil"/>
          <w:between w:val="nil"/>
        </w:pBdr>
        <w:spacing w:after="0" w:line="360" w:lineRule="auto"/>
        <w:jc w:val="both"/>
        <w:rPr>
          <w:rFonts w:ascii="Arial" w:eastAsia="Arial" w:hAnsi="Arial" w:cs="Arial"/>
          <w:color w:val="000000"/>
          <w:sz w:val="24"/>
          <w:szCs w:val="24"/>
        </w:rPr>
      </w:pPr>
    </w:p>
    <w:p w14:paraId="48161068" w14:textId="77777777" w:rsidR="00C763E3" w:rsidRDefault="00C763E3">
      <w:pPr>
        <w:pBdr>
          <w:top w:val="nil"/>
          <w:left w:val="nil"/>
          <w:bottom w:val="nil"/>
          <w:right w:val="nil"/>
          <w:between w:val="nil"/>
        </w:pBdr>
        <w:spacing w:after="0" w:line="360" w:lineRule="auto"/>
        <w:jc w:val="both"/>
        <w:rPr>
          <w:rFonts w:ascii="Arial" w:eastAsia="Arial" w:hAnsi="Arial" w:cs="Arial"/>
          <w:color w:val="000000"/>
          <w:sz w:val="24"/>
          <w:szCs w:val="24"/>
        </w:rPr>
      </w:pPr>
    </w:p>
    <w:p w14:paraId="11802E3D" w14:textId="77777777" w:rsidR="00C763E3" w:rsidRDefault="00C763E3">
      <w:pPr>
        <w:pBdr>
          <w:top w:val="nil"/>
          <w:left w:val="nil"/>
          <w:bottom w:val="nil"/>
          <w:right w:val="nil"/>
          <w:between w:val="nil"/>
        </w:pBdr>
        <w:spacing w:after="0" w:line="360" w:lineRule="auto"/>
        <w:jc w:val="both"/>
        <w:rPr>
          <w:rFonts w:ascii="Arial" w:eastAsia="Arial" w:hAnsi="Arial" w:cs="Arial"/>
          <w:color w:val="000000"/>
          <w:sz w:val="24"/>
          <w:szCs w:val="24"/>
        </w:rPr>
      </w:pPr>
    </w:p>
    <w:p w14:paraId="7D7AA66F" w14:textId="77777777" w:rsidR="00C763E3" w:rsidRDefault="00C763E3">
      <w:pPr>
        <w:pBdr>
          <w:top w:val="nil"/>
          <w:left w:val="nil"/>
          <w:bottom w:val="nil"/>
          <w:right w:val="nil"/>
          <w:between w:val="nil"/>
        </w:pBdr>
        <w:spacing w:after="0" w:line="360" w:lineRule="auto"/>
        <w:jc w:val="both"/>
        <w:rPr>
          <w:rFonts w:ascii="Arial" w:eastAsia="Arial" w:hAnsi="Arial" w:cs="Arial"/>
          <w:color w:val="000000"/>
          <w:sz w:val="24"/>
          <w:szCs w:val="24"/>
        </w:rPr>
      </w:pPr>
    </w:p>
    <w:p w14:paraId="654FED14" w14:textId="77777777" w:rsidR="00C763E3" w:rsidRDefault="00C763E3">
      <w:pPr>
        <w:pBdr>
          <w:top w:val="nil"/>
          <w:left w:val="nil"/>
          <w:bottom w:val="nil"/>
          <w:right w:val="nil"/>
          <w:between w:val="nil"/>
        </w:pBdr>
        <w:spacing w:after="0" w:line="360" w:lineRule="auto"/>
        <w:jc w:val="both"/>
        <w:rPr>
          <w:rFonts w:ascii="Arial" w:eastAsia="Arial" w:hAnsi="Arial" w:cs="Arial"/>
          <w:color w:val="000000"/>
          <w:sz w:val="24"/>
          <w:szCs w:val="24"/>
        </w:rPr>
      </w:pPr>
    </w:p>
    <w:p w14:paraId="464702BD" w14:textId="77777777" w:rsidR="00C763E3" w:rsidRDefault="004F1FBE">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EFEITOS DA MICROGRAVIDADE NA FISIOLOGIA HUMANA</w:t>
      </w:r>
    </w:p>
    <w:p w14:paraId="2D40EAC6" w14:textId="77777777" w:rsidR="00C763E3" w:rsidRDefault="00C763E3">
      <w:pPr>
        <w:pBdr>
          <w:top w:val="nil"/>
          <w:left w:val="nil"/>
          <w:bottom w:val="nil"/>
          <w:right w:val="nil"/>
          <w:between w:val="nil"/>
        </w:pBdr>
        <w:spacing w:after="0" w:line="360" w:lineRule="auto"/>
        <w:rPr>
          <w:rFonts w:ascii="Arial" w:eastAsia="Arial" w:hAnsi="Arial" w:cs="Arial"/>
          <w:b/>
          <w:color w:val="000000"/>
          <w:sz w:val="24"/>
          <w:szCs w:val="24"/>
        </w:rPr>
      </w:pPr>
    </w:p>
    <w:p w14:paraId="2E7B66CD" w14:textId="77777777" w:rsidR="00C763E3" w:rsidRDefault="00C763E3">
      <w:pPr>
        <w:pBdr>
          <w:top w:val="nil"/>
          <w:left w:val="nil"/>
          <w:bottom w:val="nil"/>
          <w:right w:val="nil"/>
          <w:between w:val="nil"/>
        </w:pBdr>
        <w:spacing w:after="0" w:line="360" w:lineRule="auto"/>
        <w:rPr>
          <w:rFonts w:ascii="Arial" w:eastAsia="Arial" w:hAnsi="Arial" w:cs="Arial"/>
          <w:b/>
          <w:color w:val="000000"/>
          <w:sz w:val="24"/>
          <w:szCs w:val="24"/>
        </w:rPr>
      </w:pPr>
    </w:p>
    <w:p w14:paraId="4F239B24" w14:textId="77777777" w:rsidR="00C763E3" w:rsidRDefault="00C763E3">
      <w:pPr>
        <w:pBdr>
          <w:top w:val="nil"/>
          <w:left w:val="nil"/>
          <w:bottom w:val="nil"/>
          <w:right w:val="nil"/>
          <w:between w:val="nil"/>
        </w:pBdr>
        <w:spacing w:after="0" w:line="360" w:lineRule="auto"/>
        <w:jc w:val="center"/>
        <w:rPr>
          <w:rFonts w:ascii="Arial" w:eastAsia="Arial" w:hAnsi="Arial" w:cs="Arial"/>
          <w:b/>
          <w:color w:val="000000"/>
          <w:sz w:val="24"/>
          <w:szCs w:val="24"/>
        </w:rPr>
      </w:pPr>
    </w:p>
    <w:p w14:paraId="240397A9" w14:textId="77777777" w:rsidR="00C763E3" w:rsidRDefault="00C763E3">
      <w:pPr>
        <w:pBdr>
          <w:top w:val="nil"/>
          <w:left w:val="nil"/>
          <w:bottom w:val="nil"/>
          <w:right w:val="nil"/>
          <w:between w:val="nil"/>
        </w:pBdr>
        <w:spacing w:after="0" w:line="360" w:lineRule="auto"/>
        <w:jc w:val="center"/>
        <w:rPr>
          <w:rFonts w:ascii="Arial" w:eastAsia="Arial" w:hAnsi="Arial" w:cs="Arial"/>
          <w:b/>
          <w:color w:val="000000"/>
          <w:sz w:val="24"/>
          <w:szCs w:val="24"/>
        </w:rPr>
      </w:pPr>
    </w:p>
    <w:p w14:paraId="38DDF13B" w14:textId="77777777" w:rsidR="00C763E3" w:rsidRDefault="00C763E3">
      <w:pPr>
        <w:pBdr>
          <w:top w:val="nil"/>
          <w:left w:val="nil"/>
          <w:bottom w:val="nil"/>
          <w:right w:val="nil"/>
          <w:between w:val="nil"/>
        </w:pBdr>
        <w:spacing w:after="0" w:line="360" w:lineRule="auto"/>
        <w:jc w:val="center"/>
        <w:rPr>
          <w:rFonts w:ascii="Arial" w:eastAsia="Arial" w:hAnsi="Arial" w:cs="Arial"/>
          <w:b/>
          <w:color w:val="000000"/>
          <w:sz w:val="24"/>
          <w:szCs w:val="24"/>
        </w:rPr>
      </w:pPr>
    </w:p>
    <w:p w14:paraId="357C3F2C" w14:textId="77777777" w:rsidR="00C763E3" w:rsidRDefault="00C763E3">
      <w:pPr>
        <w:pBdr>
          <w:top w:val="nil"/>
          <w:left w:val="nil"/>
          <w:bottom w:val="nil"/>
          <w:right w:val="nil"/>
          <w:between w:val="nil"/>
        </w:pBdr>
        <w:spacing w:after="0" w:line="360" w:lineRule="auto"/>
        <w:jc w:val="center"/>
        <w:rPr>
          <w:rFonts w:ascii="Arial" w:eastAsia="Arial" w:hAnsi="Arial" w:cs="Arial"/>
          <w:color w:val="000000"/>
          <w:sz w:val="24"/>
          <w:szCs w:val="24"/>
        </w:rPr>
      </w:pPr>
    </w:p>
    <w:p w14:paraId="7A90538C" w14:textId="77777777" w:rsidR="00C763E3" w:rsidRDefault="004F1FBE">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Orientador: Prof. Me. Luis Cezar Farias de Oliveira</w:t>
      </w:r>
    </w:p>
    <w:p w14:paraId="0DE21687" w14:textId="77777777" w:rsidR="00C763E3" w:rsidRDefault="004F1FBE">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Coorientadora: Prof. Dra. Ana Cláudia Soncini Sanches</w:t>
      </w:r>
    </w:p>
    <w:p w14:paraId="3586E57A" w14:textId="77777777" w:rsidR="00C763E3" w:rsidRDefault="00C763E3">
      <w:pPr>
        <w:pBdr>
          <w:top w:val="nil"/>
          <w:left w:val="nil"/>
          <w:bottom w:val="nil"/>
          <w:right w:val="nil"/>
          <w:between w:val="nil"/>
        </w:pBdr>
        <w:spacing w:after="0" w:line="360" w:lineRule="auto"/>
        <w:rPr>
          <w:rFonts w:ascii="Arial" w:eastAsia="Arial" w:hAnsi="Arial" w:cs="Arial"/>
          <w:color w:val="000000"/>
          <w:sz w:val="24"/>
          <w:szCs w:val="24"/>
        </w:rPr>
      </w:pPr>
    </w:p>
    <w:p w14:paraId="131E4826" w14:textId="77777777" w:rsidR="00C763E3" w:rsidRDefault="00C763E3">
      <w:pPr>
        <w:pBdr>
          <w:top w:val="nil"/>
          <w:left w:val="nil"/>
          <w:bottom w:val="nil"/>
          <w:right w:val="nil"/>
          <w:between w:val="nil"/>
        </w:pBdr>
        <w:spacing w:after="0" w:line="360" w:lineRule="auto"/>
        <w:rPr>
          <w:rFonts w:ascii="Arial" w:eastAsia="Arial" w:hAnsi="Arial" w:cs="Arial"/>
          <w:color w:val="000000"/>
          <w:sz w:val="24"/>
          <w:szCs w:val="24"/>
        </w:rPr>
      </w:pPr>
    </w:p>
    <w:p w14:paraId="0BC29095" w14:textId="77777777" w:rsidR="00C763E3" w:rsidRDefault="00C763E3">
      <w:pPr>
        <w:pBdr>
          <w:top w:val="nil"/>
          <w:left w:val="nil"/>
          <w:bottom w:val="nil"/>
          <w:right w:val="nil"/>
          <w:between w:val="nil"/>
        </w:pBdr>
        <w:spacing w:after="0" w:line="360" w:lineRule="auto"/>
        <w:jc w:val="center"/>
        <w:rPr>
          <w:rFonts w:ascii="Arial" w:eastAsia="Arial" w:hAnsi="Arial" w:cs="Arial"/>
          <w:color w:val="000000"/>
          <w:sz w:val="24"/>
          <w:szCs w:val="24"/>
        </w:rPr>
      </w:pPr>
    </w:p>
    <w:p w14:paraId="42314F23" w14:textId="77777777" w:rsidR="00C763E3" w:rsidRDefault="00C763E3">
      <w:pPr>
        <w:pBdr>
          <w:top w:val="nil"/>
          <w:left w:val="nil"/>
          <w:bottom w:val="nil"/>
          <w:right w:val="nil"/>
          <w:between w:val="nil"/>
        </w:pBdr>
        <w:spacing w:after="0" w:line="360" w:lineRule="auto"/>
        <w:jc w:val="center"/>
        <w:rPr>
          <w:rFonts w:ascii="Arial" w:eastAsia="Arial" w:hAnsi="Arial" w:cs="Arial"/>
          <w:color w:val="000000"/>
          <w:sz w:val="24"/>
          <w:szCs w:val="24"/>
        </w:rPr>
      </w:pPr>
    </w:p>
    <w:p w14:paraId="78B5D597" w14:textId="77777777" w:rsidR="00C763E3" w:rsidRDefault="00C763E3">
      <w:pPr>
        <w:pBdr>
          <w:top w:val="nil"/>
          <w:left w:val="nil"/>
          <w:bottom w:val="nil"/>
          <w:right w:val="nil"/>
          <w:between w:val="nil"/>
        </w:pBdr>
        <w:spacing w:after="0" w:line="360" w:lineRule="auto"/>
        <w:jc w:val="center"/>
        <w:rPr>
          <w:rFonts w:ascii="Arial" w:eastAsia="Arial" w:hAnsi="Arial" w:cs="Arial"/>
          <w:color w:val="000000"/>
          <w:sz w:val="24"/>
          <w:szCs w:val="24"/>
        </w:rPr>
      </w:pPr>
    </w:p>
    <w:p w14:paraId="72D006ED" w14:textId="77777777" w:rsidR="00C763E3" w:rsidRDefault="00C763E3">
      <w:pPr>
        <w:pBdr>
          <w:top w:val="nil"/>
          <w:left w:val="nil"/>
          <w:bottom w:val="nil"/>
          <w:right w:val="nil"/>
          <w:between w:val="nil"/>
        </w:pBdr>
        <w:spacing w:after="0" w:line="360" w:lineRule="auto"/>
        <w:rPr>
          <w:rFonts w:ascii="Arial" w:eastAsia="Arial" w:hAnsi="Arial" w:cs="Arial"/>
          <w:color w:val="000000"/>
          <w:sz w:val="24"/>
          <w:szCs w:val="24"/>
        </w:rPr>
      </w:pPr>
    </w:p>
    <w:p w14:paraId="31A6A2B7" w14:textId="77777777" w:rsidR="00C763E3" w:rsidRDefault="00C763E3">
      <w:pPr>
        <w:pBdr>
          <w:top w:val="nil"/>
          <w:left w:val="nil"/>
          <w:bottom w:val="nil"/>
          <w:right w:val="nil"/>
          <w:between w:val="nil"/>
        </w:pBdr>
        <w:spacing w:after="0" w:line="360" w:lineRule="auto"/>
        <w:rPr>
          <w:rFonts w:ascii="Arial" w:eastAsia="Arial" w:hAnsi="Arial" w:cs="Arial"/>
          <w:color w:val="000000"/>
          <w:sz w:val="24"/>
          <w:szCs w:val="24"/>
        </w:rPr>
      </w:pPr>
    </w:p>
    <w:p w14:paraId="60BD209E" w14:textId="77777777" w:rsidR="00C763E3" w:rsidRDefault="00C763E3">
      <w:pPr>
        <w:pBdr>
          <w:top w:val="nil"/>
          <w:left w:val="nil"/>
          <w:bottom w:val="nil"/>
          <w:right w:val="nil"/>
          <w:between w:val="nil"/>
        </w:pBdr>
        <w:spacing w:after="0" w:line="360" w:lineRule="auto"/>
        <w:rPr>
          <w:rFonts w:ascii="Arial" w:eastAsia="Arial" w:hAnsi="Arial" w:cs="Arial"/>
          <w:color w:val="000000"/>
          <w:sz w:val="24"/>
          <w:szCs w:val="24"/>
        </w:rPr>
      </w:pPr>
    </w:p>
    <w:p w14:paraId="52993AF1" w14:textId="77777777" w:rsidR="00C763E3" w:rsidRDefault="004F1FB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ARAÇATUBA</w:t>
      </w:r>
    </w:p>
    <w:p w14:paraId="5B771ED1" w14:textId="77777777" w:rsidR="00C763E3" w:rsidRDefault="004F1FBE">
      <w:pPr>
        <w:spacing w:after="0" w:line="360" w:lineRule="auto"/>
        <w:jc w:val="center"/>
        <w:rPr>
          <w:rFonts w:ascii="Arial" w:eastAsia="Arial" w:hAnsi="Arial" w:cs="Arial"/>
          <w:b/>
          <w:sz w:val="24"/>
          <w:szCs w:val="24"/>
        </w:rPr>
      </w:pPr>
      <w:r>
        <w:rPr>
          <w:rFonts w:ascii="Arial" w:eastAsia="Arial" w:hAnsi="Arial" w:cs="Arial"/>
          <w:b/>
          <w:sz w:val="24"/>
          <w:szCs w:val="24"/>
        </w:rPr>
        <w:t>2021</w:t>
      </w:r>
    </w:p>
    <w:p w14:paraId="03E62E04" w14:textId="77777777" w:rsidR="00C763E3" w:rsidRDefault="00C763E3">
      <w:pPr>
        <w:spacing w:after="0" w:line="360" w:lineRule="auto"/>
        <w:jc w:val="center"/>
        <w:rPr>
          <w:rFonts w:ascii="Arial" w:eastAsia="Arial" w:hAnsi="Arial" w:cs="Arial"/>
          <w:sz w:val="24"/>
          <w:szCs w:val="24"/>
        </w:rPr>
      </w:pPr>
    </w:p>
    <w:p w14:paraId="30800D1F" w14:textId="77777777" w:rsidR="00C763E3" w:rsidRDefault="00C763E3">
      <w:pPr>
        <w:spacing w:after="0" w:line="360" w:lineRule="auto"/>
        <w:jc w:val="center"/>
        <w:rPr>
          <w:rFonts w:ascii="Arial" w:eastAsia="Arial" w:hAnsi="Arial" w:cs="Arial"/>
          <w:sz w:val="24"/>
          <w:szCs w:val="24"/>
        </w:rPr>
      </w:pPr>
    </w:p>
    <w:p w14:paraId="3B84248C" w14:textId="77777777" w:rsidR="00C763E3" w:rsidRPr="002A7D65" w:rsidRDefault="004F1FBE">
      <w:pPr>
        <w:spacing w:after="0" w:line="360" w:lineRule="auto"/>
        <w:jc w:val="center"/>
        <w:rPr>
          <w:rFonts w:ascii="Arial" w:eastAsia="Arial" w:hAnsi="Arial" w:cs="Arial"/>
          <w:bCs/>
          <w:sz w:val="24"/>
          <w:szCs w:val="24"/>
        </w:rPr>
      </w:pPr>
      <w:r w:rsidRPr="002A7D65">
        <w:rPr>
          <w:rFonts w:ascii="Arial" w:eastAsia="Arial" w:hAnsi="Arial" w:cs="Arial"/>
          <w:bCs/>
          <w:sz w:val="24"/>
          <w:szCs w:val="24"/>
        </w:rPr>
        <w:lastRenderedPageBreak/>
        <w:t>EVELYN FERREIRA LOPES</w:t>
      </w:r>
    </w:p>
    <w:p w14:paraId="577AD0DF" w14:textId="77777777" w:rsidR="00C763E3" w:rsidRDefault="00C763E3">
      <w:pPr>
        <w:spacing w:after="0" w:line="360" w:lineRule="auto"/>
        <w:jc w:val="center"/>
        <w:rPr>
          <w:rFonts w:ascii="Arial" w:eastAsia="Arial" w:hAnsi="Arial" w:cs="Arial"/>
          <w:b/>
          <w:sz w:val="24"/>
          <w:szCs w:val="24"/>
        </w:rPr>
      </w:pPr>
    </w:p>
    <w:p w14:paraId="1DABD5D4" w14:textId="77777777" w:rsidR="00C763E3" w:rsidRDefault="00C763E3">
      <w:pPr>
        <w:spacing w:after="0" w:line="360" w:lineRule="auto"/>
        <w:ind w:left="1068"/>
        <w:jc w:val="center"/>
        <w:rPr>
          <w:rFonts w:ascii="Arial" w:eastAsia="Arial" w:hAnsi="Arial" w:cs="Arial"/>
          <w:b/>
          <w:sz w:val="24"/>
          <w:szCs w:val="24"/>
        </w:rPr>
      </w:pPr>
    </w:p>
    <w:p w14:paraId="6436DF2F" w14:textId="77777777" w:rsidR="00C763E3" w:rsidRDefault="00C763E3">
      <w:pPr>
        <w:spacing w:after="0" w:line="360" w:lineRule="auto"/>
        <w:ind w:left="1068"/>
        <w:jc w:val="center"/>
        <w:rPr>
          <w:rFonts w:ascii="Arial" w:eastAsia="Arial" w:hAnsi="Arial" w:cs="Arial"/>
          <w:b/>
          <w:sz w:val="24"/>
          <w:szCs w:val="24"/>
        </w:rPr>
      </w:pPr>
    </w:p>
    <w:p w14:paraId="281CFE9E" w14:textId="77777777" w:rsidR="00C763E3" w:rsidRDefault="00C763E3">
      <w:pPr>
        <w:spacing w:after="0" w:line="360" w:lineRule="auto"/>
        <w:ind w:left="1068"/>
        <w:jc w:val="center"/>
        <w:rPr>
          <w:rFonts w:ascii="Arial" w:eastAsia="Arial" w:hAnsi="Arial" w:cs="Arial"/>
          <w:b/>
          <w:sz w:val="24"/>
          <w:szCs w:val="24"/>
        </w:rPr>
      </w:pPr>
    </w:p>
    <w:p w14:paraId="7B60C67E" w14:textId="77777777" w:rsidR="00C763E3" w:rsidRDefault="00C763E3">
      <w:pPr>
        <w:spacing w:after="0" w:line="360" w:lineRule="auto"/>
        <w:ind w:left="1068"/>
        <w:jc w:val="center"/>
        <w:rPr>
          <w:rFonts w:ascii="Arial" w:eastAsia="Arial" w:hAnsi="Arial" w:cs="Arial"/>
          <w:b/>
          <w:sz w:val="24"/>
          <w:szCs w:val="24"/>
        </w:rPr>
      </w:pPr>
    </w:p>
    <w:p w14:paraId="4AABBA79" w14:textId="77777777" w:rsidR="00C763E3" w:rsidRDefault="00C763E3">
      <w:pPr>
        <w:spacing w:after="0" w:line="360" w:lineRule="auto"/>
        <w:ind w:left="1068"/>
        <w:jc w:val="center"/>
        <w:rPr>
          <w:rFonts w:ascii="Arial" w:eastAsia="Arial" w:hAnsi="Arial" w:cs="Arial"/>
          <w:b/>
          <w:sz w:val="24"/>
          <w:szCs w:val="24"/>
        </w:rPr>
      </w:pPr>
    </w:p>
    <w:p w14:paraId="391D809C" w14:textId="77777777" w:rsidR="00C763E3" w:rsidRDefault="00C763E3">
      <w:pPr>
        <w:spacing w:after="0" w:line="360" w:lineRule="auto"/>
        <w:rPr>
          <w:rFonts w:ascii="Arial" w:eastAsia="Arial" w:hAnsi="Arial" w:cs="Arial"/>
          <w:b/>
          <w:sz w:val="24"/>
          <w:szCs w:val="24"/>
        </w:rPr>
      </w:pPr>
    </w:p>
    <w:p w14:paraId="3BDBB38B" w14:textId="77777777" w:rsidR="00C763E3" w:rsidRDefault="00C763E3">
      <w:pPr>
        <w:spacing w:after="0" w:line="360" w:lineRule="auto"/>
        <w:ind w:left="1068"/>
        <w:jc w:val="center"/>
        <w:rPr>
          <w:rFonts w:ascii="Arial" w:eastAsia="Arial" w:hAnsi="Arial" w:cs="Arial"/>
          <w:b/>
          <w:sz w:val="24"/>
          <w:szCs w:val="24"/>
        </w:rPr>
      </w:pPr>
    </w:p>
    <w:p w14:paraId="7683B149" w14:textId="77777777" w:rsidR="00C763E3" w:rsidRDefault="00C763E3">
      <w:pPr>
        <w:spacing w:after="0" w:line="360" w:lineRule="auto"/>
        <w:ind w:left="1068"/>
        <w:jc w:val="center"/>
        <w:rPr>
          <w:rFonts w:ascii="Arial" w:eastAsia="Arial" w:hAnsi="Arial" w:cs="Arial"/>
          <w:b/>
          <w:sz w:val="24"/>
          <w:szCs w:val="24"/>
        </w:rPr>
      </w:pPr>
    </w:p>
    <w:p w14:paraId="35353CE6" w14:textId="77777777" w:rsidR="00C763E3" w:rsidRDefault="00C763E3">
      <w:pPr>
        <w:spacing w:after="0" w:line="360" w:lineRule="auto"/>
        <w:ind w:left="1068"/>
        <w:jc w:val="center"/>
        <w:rPr>
          <w:rFonts w:ascii="Arial" w:eastAsia="Arial" w:hAnsi="Arial" w:cs="Arial"/>
          <w:b/>
          <w:sz w:val="24"/>
          <w:szCs w:val="24"/>
        </w:rPr>
      </w:pPr>
    </w:p>
    <w:p w14:paraId="566E154D" w14:textId="77777777" w:rsidR="00C763E3" w:rsidRDefault="00C763E3">
      <w:pPr>
        <w:pBdr>
          <w:top w:val="nil"/>
          <w:left w:val="nil"/>
          <w:bottom w:val="nil"/>
          <w:right w:val="nil"/>
          <w:between w:val="nil"/>
        </w:pBdr>
        <w:spacing w:after="0" w:line="360" w:lineRule="auto"/>
        <w:jc w:val="both"/>
        <w:rPr>
          <w:rFonts w:ascii="Arial" w:eastAsia="Arial" w:hAnsi="Arial" w:cs="Arial"/>
          <w:b/>
          <w:color w:val="000000"/>
          <w:sz w:val="24"/>
          <w:szCs w:val="24"/>
        </w:rPr>
      </w:pPr>
    </w:p>
    <w:p w14:paraId="58340B54" w14:textId="77777777" w:rsidR="00C763E3" w:rsidRDefault="00C763E3">
      <w:pPr>
        <w:pBdr>
          <w:top w:val="nil"/>
          <w:left w:val="nil"/>
          <w:bottom w:val="nil"/>
          <w:right w:val="nil"/>
          <w:between w:val="nil"/>
        </w:pBdr>
        <w:spacing w:after="0" w:line="360" w:lineRule="auto"/>
        <w:jc w:val="both"/>
        <w:rPr>
          <w:rFonts w:ascii="Arial" w:eastAsia="Arial" w:hAnsi="Arial" w:cs="Arial"/>
          <w:color w:val="000000"/>
          <w:sz w:val="24"/>
          <w:szCs w:val="24"/>
        </w:rPr>
      </w:pPr>
    </w:p>
    <w:p w14:paraId="5FA385FB" w14:textId="77777777" w:rsidR="00C763E3" w:rsidRDefault="004F1FBE">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EFEITOS DA MICROGRAVIDADE NA FISIOLOGIA HUMANA</w:t>
      </w:r>
    </w:p>
    <w:p w14:paraId="1F57E0AD" w14:textId="77777777" w:rsidR="00C763E3" w:rsidRDefault="00C763E3">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953154F" w14:textId="77777777" w:rsidR="00C763E3" w:rsidRDefault="00C763E3">
      <w:pPr>
        <w:pBdr>
          <w:top w:val="nil"/>
          <w:left w:val="nil"/>
          <w:bottom w:val="nil"/>
          <w:right w:val="nil"/>
          <w:between w:val="nil"/>
        </w:pBdr>
        <w:spacing w:after="0" w:line="240" w:lineRule="auto"/>
        <w:jc w:val="both"/>
        <w:rPr>
          <w:rFonts w:ascii="Arial" w:eastAsia="Arial" w:hAnsi="Arial" w:cs="Arial"/>
          <w:b/>
          <w:color w:val="000000"/>
          <w:sz w:val="24"/>
          <w:szCs w:val="24"/>
        </w:rPr>
      </w:pPr>
    </w:p>
    <w:p w14:paraId="53651D9D" w14:textId="77777777" w:rsidR="00C763E3" w:rsidRDefault="00C763E3">
      <w:pPr>
        <w:pBdr>
          <w:top w:val="nil"/>
          <w:left w:val="nil"/>
          <w:bottom w:val="nil"/>
          <w:right w:val="nil"/>
          <w:between w:val="nil"/>
        </w:pBdr>
        <w:spacing w:after="0" w:line="240" w:lineRule="auto"/>
        <w:jc w:val="center"/>
        <w:rPr>
          <w:rFonts w:ascii="Arial" w:eastAsia="Arial" w:hAnsi="Arial" w:cs="Arial"/>
          <w:b/>
          <w:color w:val="000000"/>
          <w:sz w:val="28"/>
          <w:szCs w:val="28"/>
        </w:rPr>
      </w:pPr>
    </w:p>
    <w:p w14:paraId="692DE66D" w14:textId="77777777" w:rsidR="00C763E3" w:rsidRDefault="00C763E3">
      <w:pPr>
        <w:pBdr>
          <w:top w:val="nil"/>
          <w:left w:val="nil"/>
          <w:bottom w:val="nil"/>
          <w:right w:val="nil"/>
          <w:between w:val="nil"/>
        </w:pBdr>
        <w:spacing w:after="0" w:line="240" w:lineRule="auto"/>
        <w:jc w:val="center"/>
        <w:rPr>
          <w:rFonts w:ascii="Arial" w:eastAsia="Arial" w:hAnsi="Arial" w:cs="Arial"/>
          <w:b/>
          <w:color w:val="000000"/>
          <w:sz w:val="28"/>
          <w:szCs w:val="28"/>
        </w:rPr>
      </w:pPr>
    </w:p>
    <w:p w14:paraId="20EDCE00" w14:textId="77777777" w:rsidR="00C763E3" w:rsidRDefault="00C763E3">
      <w:pPr>
        <w:pBdr>
          <w:top w:val="nil"/>
          <w:left w:val="nil"/>
          <w:bottom w:val="nil"/>
          <w:right w:val="nil"/>
          <w:between w:val="nil"/>
        </w:pBdr>
        <w:spacing w:after="0" w:line="240" w:lineRule="auto"/>
        <w:jc w:val="center"/>
        <w:rPr>
          <w:rFonts w:ascii="Arial" w:eastAsia="Arial" w:hAnsi="Arial" w:cs="Arial"/>
          <w:b/>
          <w:color w:val="000000"/>
          <w:sz w:val="28"/>
          <w:szCs w:val="28"/>
        </w:rPr>
      </w:pPr>
    </w:p>
    <w:p w14:paraId="5E0486C7" w14:textId="77777777" w:rsidR="00C763E3" w:rsidRDefault="004F1FBE">
      <w:pPr>
        <w:spacing w:after="0" w:line="360" w:lineRule="auto"/>
        <w:jc w:val="center"/>
        <w:rPr>
          <w:rFonts w:ascii="Arial" w:eastAsia="Arial" w:hAnsi="Arial" w:cs="Arial"/>
          <w:b/>
          <w:sz w:val="28"/>
          <w:szCs w:val="28"/>
        </w:rPr>
      </w:pPr>
      <w:r>
        <w:rPr>
          <w:noProof/>
        </w:rPr>
        <mc:AlternateContent>
          <mc:Choice Requires="wps">
            <w:drawing>
              <wp:anchor distT="0" distB="0" distL="114300" distR="114300" simplePos="0" relativeHeight="251658240" behindDoc="0" locked="0" layoutInCell="1" hidden="0" allowOverlap="1" wp14:anchorId="5A6BE7AB" wp14:editId="78A36508">
                <wp:simplePos x="0" y="0"/>
                <wp:positionH relativeFrom="column">
                  <wp:posOffset>3683000</wp:posOffset>
                </wp:positionH>
                <wp:positionV relativeFrom="paragraph">
                  <wp:posOffset>152400</wp:posOffset>
                </wp:positionV>
                <wp:extent cx="2500630" cy="1235710"/>
                <wp:effectExtent l="0" t="0" r="0" b="0"/>
                <wp:wrapNone/>
                <wp:docPr id="2" name="Retângulo 2"/>
                <wp:cNvGraphicFramePr/>
                <a:graphic xmlns:a="http://schemas.openxmlformats.org/drawingml/2006/main">
                  <a:graphicData uri="http://schemas.microsoft.com/office/word/2010/wordprocessingShape">
                    <wps:wsp>
                      <wps:cNvSpPr/>
                      <wps:spPr>
                        <a:xfrm>
                          <a:off x="4100448" y="3166908"/>
                          <a:ext cx="2491105" cy="1226185"/>
                        </a:xfrm>
                        <a:prstGeom prst="rect">
                          <a:avLst/>
                        </a:prstGeom>
                        <a:noFill/>
                        <a:ln>
                          <a:noFill/>
                        </a:ln>
                      </wps:spPr>
                      <wps:txbx>
                        <w:txbxContent>
                          <w:p w14:paraId="237E8C74" w14:textId="1DB2C258" w:rsidR="00C763E3" w:rsidRDefault="007E09A5" w:rsidP="00822A90">
                            <w:pPr>
                              <w:spacing w:line="275" w:lineRule="auto"/>
                              <w:jc w:val="both"/>
                              <w:textDirection w:val="btLr"/>
                            </w:pPr>
                            <w:r>
                              <w:rPr>
                                <w:rFonts w:ascii="Arial" w:eastAsia="Arial" w:hAnsi="Arial" w:cs="Arial"/>
                                <w:color w:val="000000"/>
                                <w:sz w:val="20"/>
                              </w:rPr>
                              <w:t>Trabalho</w:t>
                            </w:r>
                            <w:r w:rsidR="002A7D65">
                              <w:rPr>
                                <w:rFonts w:ascii="Arial" w:eastAsia="Arial" w:hAnsi="Arial" w:cs="Arial"/>
                                <w:color w:val="000000"/>
                                <w:sz w:val="20"/>
                              </w:rPr>
                              <w:t xml:space="preserve"> de Conclusão</w:t>
                            </w:r>
                            <w:r w:rsidR="004F1FBE">
                              <w:rPr>
                                <w:rFonts w:ascii="Arial" w:eastAsia="Arial" w:hAnsi="Arial" w:cs="Arial"/>
                                <w:color w:val="000000"/>
                                <w:sz w:val="20"/>
                              </w:rPr>
                              <w:t xml:space="preserve"> </w:t>
                            </w:r>
                            <w:r>
                              <w:rPr>
                                <w:rFonts w:ascii="Arial" w:eastAsia="Arial" w:hAnsi="Arial" w:cs="Arial"/>
                                <w:color w:val="000000"/>
                                <w:sz w:val="20"/>
                              </w:rPr>
                              <w:t xml:space="preserve">de curso </w:t>
                            </w:r>
                            <w:r w:rsidR="004F1FBE">
                              <w:rPr>
                                <w:rFonts w:ascii="Arial" w:eastAsia="Arial" w:hAnsi="Arial" w:cs="Arial"/>
                                <w:color w:val="000000"/>
                                <w:sz w:val="20"/>
                              </w:rPr>
                              <w:t>apresentado como requisito para obtenção d</w:t>
                            </w:r>
                            <w:r>
                              <w:rPr>
                                <w:rFonts w:ascii="Arial" w:eastAsia="Arial" w:hAnsi="Arial" w:cs="Arial"/>
                                <w:color w:val="000000"/>
                                <w:sz w:val="20"/>
                              </w:rPr>
                              <w:t xml:space="preserve">o título </w:t>
                            </w:r>
                            <w:r w:rsidR="002A7D65">
                              <w:rPr>
                                <w:rFonts w:ascii="Arial" w:eastAsia="Arial" w:hAnsi="Arial" w:cs="Arial"/>
                                <w:color w:val="000000"/>
                                <w:sz w:val="20"/>
                              </w:rPr>
                              <w:t>de</w:t>
                            </w:r>
                            <w:r>
                              <w:rPr>
                                <w:rFonts w:ascii="Arial" w:eastAsia="Arial" w:hAnsi="Arial" w:cs="Arial"/>
                                <w:color w:val="000000"/>
                                <w:sz w:val="20"/>
                              </w:rPr>
                              <w:t xml:space="preserve"> Bacharel em</w:t>
                            </w:r>
                            <w:r w:rsidR="002A7D65">
                              <w:rPr>
                                <w:rFonts w:ascii="Arial" w:eastAsia="Arial" w:hAnsi="Arial" w:cs="Arial"/>
                                <w:color w:val="000000"/>
                                <w:sz w:val="20"/>
                              </w:rPr>
                              <w:t xml:space="preserve"> Biomedicina, do </w:t>
                            </w:r>
                            <w:r w:rsidR="004F1FBE">
                              <w:rPr>
                                <w:rFonts w:ascii="Arial" w:eastAsia="Arial" w:hAnsi="Arial" w:cs="Arial"/>
                                <w:color w:val="000000"/>
                                <w:sz w:val="20"/>
                              </w:rPr>
                              <w:t>Instituto de Ciências da Saúde da UNIP – Campus Araçatuba – SP.</w:t>
                            </w:r>
                          </w:p>
                        </w:txbxContent>
                      </wps:txbx>
                      <wps:bodyPr spcFirstLastPara="1" wrap="square" lIns="91425" tIns="45700" rIns="91425" bIns="45700" anchor="t" anchorCtr="0">
                        <a:noAutofit/>
                      </wps:bodyPr>
                    </wps:wsp>
                  </a:graphicData>
                </a:graphic>
              </wp:anchor>
            </w:drawing>
          </mc:Choice>
          <mc:Fallback>
            <w:pict>
              <v:rect w14:anchorId="5A6BE7AB" id="Retângulo 2" o:spid="_x0000_s1026" style="position:absolute;left:0;text-align:left;margin-left:290pt;margin-top:12pt;width:196.9pt;height:97.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" filled="f" stroked="f">
                <v:textbox inset="2.53958mm,1.2694mm,2.53958mm,1.2694mm">
                  <w:txbxContent>
                    <w:p w14:paraId="237E8C74" w14:textId="1DB2C258" w:rsidR="00C763E3" w:rsidRDefault="007E09A5" w:rsidP="00822A90">
                      <w:pPr>
                        <w:spacing w:line="275" w:lineRule="auto"/>
                        <w:jc w:val="both"/>
                        <w:textDirection w:val="btLr"/>
                      </w:pPr>
                      <w:r>
                        <w:rPr>
                          <w:rFonts w:ascii="Arial" w:eastAsia="Arial" w:hAnsi="Arial" w:cs="Arial"/>
                          <w:color w:val="000000"/>
                          <w:sz w:val="20"/>
                        </w:rPr>
                        <w:t>Trabalho</w:t>
                      </w:r>
                      <w:r w:rsidR="002A7D65">
                        <w:rPr>
                          <w:rFonts w:ascii="Arial" w:eastAsia="Arial" w:hAnsi="Arial" w:cs="Arial"/>
                          <w:color w:val="000000"/>
                          <w:sz w:val="20"/>
                        </w:rPr>
                        <w:t xml:space="preserve"> de Conclusão</w:t>
                      </w:r>
                      <w:r w:rsidR="004F1FBE">
                        <w:rPr>
                          <w:rFonts w:ascii="Arial" w:eastAsia="Arial" w:hAnsi="Arial" w:cs="Arial"/>
                          <w:color w:val="000000"/>
                          <w:sz w:val="20"/>
                        </w:rPr>
                        <w:t xml:space="preserve"> </w:t>
                      </w:r>
                      <w:r>
                        <w:rPr>
                          <w:rFonts w:ascii="Arial" w:eastAsia="Arial" w:hAnsi="Arial" w:cs="Arial"/>
                          <w:color w:val="000000"/>
                          <w:sz w:val="20"/>
                        </w:rPr>
                        <w:t xml:space="preserve">de curso </w:t>
                      </w:r>
                      <w:r w:rsidR="004F1FBE">
                        <w:rPr>
                          <w:rFonts w:ascii="Arial" w:eastAsia="Arial" w:hAnsi="Arial" w:cs="Arial"/>
                          <w:color w:val="000000"/>
                          <w:sz w:val="20"/>
                        </w:rPr>
                        <w:t>apresentado como requisito para obtenção d</w:t>
                      </w:r>
                      <w:r>
                        <w:rPr>
                          <w:rFonts w:ascii="Arial" w:eastAsia="Arial" w:hAnsi="Arial" w:cs="Arial"/>
                          <w:color w:val="000000"/>
                          <w:sz w:val="20"/>
                        </w:rPr>
                        <w:t xml:space="preserve">o título </w:t>
                      </w:r>
                      <w:r w:rsidR="002A7D65">
                        <w:rPr>
                          <w:rFonts w:ascii="Arial" w:eastAsia="Arial" w:hAnsi="Arial" w:cs="Arial"/>
                          <w:color w:val="000000"/>
                          <w:sz w:val="20"/>
                        </w:rPr>
                        <w:t>de</w:t>
                      </w:r>
                      <w:r>
                        <w:rPr>
                          <w:rFonts w:ascii="Arial" w:eastAsia="Arial" w:hAnsi="Arial" w:cs="Arial"/>
                          <w:color w:val="000000"/>
                          <w:sz w:val="20"/>
                        </w:rPr>
                        <w:t xml:space="preserve"> Bacharel em</w:t>
                      </w:r>
                      <w:r w:rsidR="002A7D65">
                        <w:rPr>
                          <w:rFonts w:ascii="Arial" w:eastAsia="Arial" w:hAnsi="Arial" w:cs="Arial"/>
                          <w:color w:val="000000"/>
                          <w:sz w:val="20"/>
                        </w:rPr>
                        <w:t xml:space="preserve"> Biomedicina, do </w:t>
                      </w:r>
                      <w:r w:rsidR="004F1FBE">
                        <w:rPr>
                          <w:rFonts w:ascii="Arial" w:eastAsia="Arial" w:hAnsi="Arial" w:cs="Arial"/>
                          <w:color w:val="000000"/>
                          <w:sz w:val="20"/>
                        </w:rPr>
                        <w:t>Instituto de Ciências da Saúde da UNIP – Campus Araçatuba – SP.</w:t>
                      </w:r>
                    </w:p>
                  </w:txbxContent>
                </v:textbox>
              </v:rect>
            </w:pict>
          </mc:Fallback>
        </mc:AlternateContent>
      </w:r>
    </w:p>
    <w:p w14:paraId="6EB363A5" w14:textId="77777777" w:rsidR="00C763E3" w:rsidRDefault="00C763E3">
      <w:pPr>
        <w:spacing w:after="0" w:line="360" w:lineRule="auto"/>
        <w:jc w:val="center"/>
        <w:rPr>
          <w:rFonts w:ascii="Arial" w:eastAsia="Arial" w:hAnsi="Arial" w:cs="Arial"/>
          <w:b/>
          <w:sz w:val="24"/>
          <w:szCs w:val="24"/>
        </w:rPr>
      </w:pPr>
    </w:p>
    <w:p w14:paraId="7302AB99" w14:textId="77777777" w:rsidR="00C763E3" w:rsidRDefault="00C763E3">
      <w:pPr>
        <w:spacing w:after="0" w:line="360" w:lineRule="auto"/>
        <w:jc w:val="center"/>
        <w:rPr>
          <w:rFonts w:ascii="Arial" w:eastAsia="Arial" w:hAnsi="Arial" w:cs="Arial"/>
          <w:b/>
          <w:sz w:val="28"/>
          <w:szCs w:val="28"/>
        </w:rPr>
      </w:pPr>
    </w:p>
    <w:p w14:paraId="487DF3C2" w14:textId="77777777" w:rsidR="00C763E3" w:rsidRDefault="00C763E3">
      <w:pPr>
        <w:spacing w:after="0" w:line="360" w:lineRule="auto"/>
        <w:rPr>
          <w:rFonts w:ascii="Arial" w:eastAsia="Arial" w:hAnsi="Arial" w:cs="Arial"/>
          <w:b/>
          <w:sz w:val="28"/>
          <w:szCs w:val="28"/>
        </w:rPr>
      </w:pPr>
    </w:p>
    <w:p w14:paraId="22FD37F7" w14:textId="77777777" w:rsidR="00C763E3" w:rsidRDefault="00C763E3">
      <w:pPr>
        <w:spacing w:after="0" w:line="360" w:lineRule="auto"/>
        <w:jc w:val="center"/>
        <w:rPr>
          <w:rFonts w:ascii="Arial" w:eastAsia="Arial" w:hAnsi="Arial" w:cs="Arial"/>
          <w:b/>
          <w:sz w:val="28"/>
          <w:szCs w:val="28"/>
        </w:rPr>
      </w:pPr>
    </w:p>
    <w:p w14:paraId="6758B414" w14:textId="77777777" w:rsidR="00C763E3" w:rsidRDefault="00C763E3">
      <w:pPr>
        <w:spacing w:after="0" w:line="360" w:lineRule="auto"/>
        <w:jc w:val="center"/>
        <w:rPr>
          <w:rFonts w:ascii="Arial" w:eastAsia="Arial" w:hAnsi="Arial" w:cs="Arial"/>
          <w:b/>
          <w:sz w:val="24"/>
          <w:szCs w:val="24"/>
        </w:rPr>
      </w:pPr>
    </w:p>
    <w:p w14:paraId="510149B1" w14:textId="77777777" w:rsidR="00C763E3" w:rsidRDefault="004F1FBE">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Orientador: Prof. Me. Luis Cezar Farias de Oliveira</w:t>
      </w:r>
    </w:p>
    <w:p w14:paraId="3974F0C1" w14:textId="77777777" w:rsidR="00C763E3" w:rsidRDefault="004F1FBE">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rPr>
        <w:t>Coorientadora: Prof. Dra. Ana Cláudia Soncini Sanches</w:t>
      </w:r>
    </w:p>
    <w:p w14:paraId="5644F3B4" w14:textId="77777777" w:rsidR="00C763E3" w:rsidRDefault="00C763E3">
      <w:pPr>
        <w:pBdr>
          <w:top w:val="nil"/>
          <w:left w:val="nil"/>
          <w:bottom w:val="nil"/>
          <w:right w:val="nil"/>
          <w:between w:val="nil"/>
        </w:pBdr>
        <w:spacing w:after="0" w:line="360" w:lineRule="auto"/>
        <w:jc w:val="center"/>
        <w:rPr>
          <w:rFonts w:ascii="Arial" w:eastAsia="Arial" w:hAnsi="Arial" w:cs="Arial"/>
          <w:color w:val="000000"/>
          <w:sz w:val="24"/>
          <w:szCs w:val="24"/>
        </w:rPr>
      </w:pPr>
    </w:p>
    <w:p w14:paraId="2E462732" w14:textId="77777777" w:rsidR="00C763E3" w:rsidRDefault="00C763E3">
      <w:pPr>
        <w:pBdr>
          <w:top w:val="nil"/>
          <w:left w:val="nil"/>
          <w:bottom w:val="nil"/>
          <w:right w:val="nil"/>
          <w:between w:val="nil"/>
        </w:pBdr>
        <w:spacing w:after="0" w:line="360" w:lineRule="auto"/>
        <w:jc w:val="center"/>
        <w:rPr>
          <w:rFonts w:ascii="Arial" w:eastAsia="Arial" w:hAnsi="Arial" w:cs="Arial"/>
          <w:color w:val="000000"/>
          <w:sz w:val="24"/>
          <w:szCs w:val="24"/>
        </w:rPr>
      </w:pPr>
    </w:p>
    <w:p w14:paraId="545A64BB" w14:textId="77777777" w:rsidR="00C763E3" w:rsidRDefault="00C763E3">
      <w:pPr>
        <w:spacing w:after="0" w:line="360" w:lineRule="auto"/>
        <w:rPr>
          <w:rFonts w:ascii="Arial" w:eastAsia="Arial" w:hAnsi="Arial" w:cs="Arial"/>
          <w:b/>
          <w:sz w:val="24"/>
          <w:szCs w:val="24"/>
        </w:rPr>
      </w:pPr>
    </w:p>
    <w:p w14:paraId="2AD74349" w14:textId="259F0946" w:rsidR="00C763E3" w:rsidRDefault="00C763E3">
      <w:pPr>
        <w:spacing w:after="0" w:line="360" w:lineRule="auto"/>
        <w:rPr>
          <w:rFonts w:ascii="Arial" w:eastAsia="Arial" w:hAnsi="Arial" w:cs="Arial"/>
          <w:b/>
          <w:sz w:val="24"/>
          <w:szCs w:val="24"/>
        </w:rPr>
      </w:pPr>
    </w:p>
    <w:p w14:paraId="613381BE" w14:textId="77777777" w:rsidR="008F2C2B" w:rsidRDefault="008F2C2B">
      <w:pPr>
        <w:spacing w:after="0" w:line="360" w:lineRule="auto"/>
        <w:rPr>
          <w:rFonts w:ascii="Arial" w:eastAsia="Arial" w:hAnsi="Arial" w:cs="Arial"/>
          <w:b/>
          <w:sz w:val="24"/>
          <w:szCs w:val="24"/>
        </w:rPr>
      </w:pPr>
    </w:p>
    <w:p w14:paraId="1F3D09D5" w14:textId="77777777" w:rsidR="00C763E3" w:rsidRDefault="004F1FBE">
      <w:pPr>
        <w:spacing w:after="0" w:line="360" w:lineRule="auto"/>
        <w:jc w:val="center"/>
        <w:rPr>
          <w:rFonts w:ascii="Arial" w:eastAsia="Arial" w:hAnsi="Arial" w:cs="Arial"/>
          <w:b/>
          <w:sz w:val="24"/>
          <w:szCs w:val="24"/>
        </w:rPr>
      </w:pPr>
      <w:r>
        <w:rPr>
          <w:rFonts w:ascii="Arial" w:eastAsia="Arial" w:hAnsi="Arial" w:cs="Arial"/>
          <w:b/>
          <w:sz w:val="24"/>
          <w:szCs w:val="24"/>
        </w:rPr>
        <w:t xml:space="preserve">ARAÇATUBA </w:t>
      </w:r>
    </w:p>
    <w:p w14:paraId="03AF00B5" w14:textId="77777777" w:rsidR="00C763E3" w:rsidRDefault="004F1FBE">
      <w:pPr>
        <w:spacing w:after="0" w:line="360" w:lineRule="auto"/>
        <w:jc w:val="center"/>
        <w:rPr>
          <w:rFonts w:ascii="Arial" w:eastAsia="Arial" w:hAnsi="Arial" w:cs="Arial"/>
          <w:b/>
          <w:sz w:val="24"/>
          <w:szCs w:val="24"/>
        </w:rPr>
      </w:pPr>
      <w:r>
        <w:rPr>
          <w:rFonts w:ascii="Arial" w:eastAsia="Arial" w:hAnsi="Arial" w:cs="Arial"/>
          <w:b/>
          <w:sz w:val="24"/>
          <w:szCs w:val="24"/>
        </w:rPr>
        <w:t>2021</w:t>
      </w:r>
    </w:p>
    <w:p w14:paraId="77A862BA" w14:textId="77777777" w:rsidR="00C763E3" w:rsidRDefault="00C763E3">
      <w:pPr>
        <w:spacing w:before="30" w:after="0" w:line="360" w:lineRule="auto"/>
        <w:rPr>
          <w:rFonts w:ascii="Arial" w:eastAsia="Arial" w:hAnsi="Arial" w:cs="Arial"/>
          <w:b/>
          <w:sz w:val="24"/>
          <w:szCs w:val="24"/>
        </w:rPr>
      </w:pPr>
    </w:p>
    <w:p w14:paraId="11E06518" w14:textId="77777777" w:rsidR="00C763E3" w:rsidRDefault="004F1FBE">
      <w:pPr>
        <w:spacing w:before="30"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6893165E" w14:textId="77777777" w:rsidR="00C763E3" w:rsidRDefault="00C763E3">
      <w:pPr>
        <w:spacing w:before="30" w:after="0" w:line="360" w:lineRule="auto"/>
        <w:jc w:val="center"/>
        <w:rPr>
          <w:rFonts w:ascii="Arial" w:eastAsia="Arial" w:hAnsi="Arial" w:cs="Arial"/>
          <w:b/>
          <w:sz w:val="24"/>
          <w:szCs w:val="24"/>
        </w:rPr>
      </w:pPr>
    </w:p>
    <w:p w14:paraId="6DCE0D61" w14:textId="77777777" w:rsidR="00C763E3" w:rsidRPr="008E0CBA" w:rsidRDefault="004F1FBE" w:rsidP="00AB6919">
      <w:pPr>
        <w:spacing w:before="30" w:after="0" w:line="240" w:lineRule="auto"/>
        <w:jc w:val="both"/>
        <w:rPr>
          <w:rFonts w:ascii="Arial" w:eastAsia="Arial" w:hAnsi="Arial" w:cs="Arial"/>
          <w:strike/>
          <w:sz w:val="24"/>
          <w:szCs w:val="24"/>
          <w:rPrChange w:id="0" w:author="Luis" w:date="2021-10-13T10:11:00Z">
            <w:rPr>
              <w:rFonts w:ascii="Arial" w:eastAsia="Arial" w:hAnsi="Arial" w:cs="Arial"/>
              <w:sz w:val="24"/>
              <w:szCs w:val="24"/>
            </w:rPr>
          </w:rPrChange>
        </w:rPr>
      </w:pPr>
      <w:r w:rsidRPr="008E0CBA">
        <w:rPr>
          <w:rFonts w:ascii="Arial" w:eastAsia="Arial" w:hAnsi="Arial" w:cs="Arial"/>
          <w:b/>
          <w:strike/>
          <w:sz w:val="24"/>
          <w:szCs w:val="24"/>
          <w:rPrChange w:id="1" w:author="Luis" w:date="2021-10-13T10:11:00Z">
            <w:rPr>
              <w:rFonts w:ascii="Arial" w:eastAsia="Arial" w:hAnsi="Arial" w:cs="Arial"/>
              <w:b/>
              <w:sz w:val="24"/>
              <w:szCs w:val="24"/>
            </w:rPr>
          </w:rPrChange>
        </w:rPr>
        <w:t xml:space="preserve">Introdução: </w:t>
      </w:r>
      <w:r w:rsidRPr="008E0CBA">
        <w:rPr>
          <w:rFonts w:ascii="Arial" w:eastAsia="Arial" w:hAnsi="Arial" w:cs="Arial"/>
          <w:strike/>
          <w:sz w:val="24"/>
          <w:szCs w:val="24"/>
          <w:rPrChange w:id="2" w:author="Luis" w:date="2021-10-13T10:11:00Z">
            <w:rPr>
              <w:rFonts w:ascii="Arial" w:eastAsia="Arial" w:hAnsi="Arial" w:cs="Arial"/>
              <w:sz w:val="24"/>
              <w:szCs w:val="24"/>
            </w:rPr>
          </w:rPrChange>
        </w:rPr>
        <w:t xml:space="preserve">A curiosidade humana fez com que o espaço exterior deixasse de ser inacessível. No entanto, durante as explorações espaciais, os astronautas sofrem a influência de um ambiente de microgravidade, o que leva a perturbações homeostáticas e alterações em todos os sistemas fisiológicos. </w:t>
      </w:r>
      <w:r w:rsidRPr="008E0CBA">
        <w:rPr>
          <w:rFonts w:ascii="Arial" w:eastAsia="Arial" w:hAnsi="Arial" w:cs="Arial"/>
          <w:b/>
          <w:strike/>
          <w:sz w:val="24"/>
          <w:szCs w:val="24"/>
          <w:rPrChange w:id="3" w:author="Luis" w:date="2021-10-13T10:11:00Z">
            <w:rPr>
              <w:rFonts w:ascii="Arial" w:eastAsia="Arial" w:hAnsi="Arial" w:cs="Arial"/>
              <w:b/>
              <w:sz w:val="24"/>
              <w:szCs w:val="24"/>
            </w:rPr>
          </w:rPrChange>
        </w:rPr>
        <w:t xml:space="preserve">Objetivos: </w:t>
      </w:r>
      <w:r w:rsidRPr="008E0CBA">
        <w:rPr>
          <w:rFonts w:ascii="Arial" w:eastAsia="Arial" w:hAnsi="Arial" w:cs="Arial"/>
          <w:strike/>
          <w:sz w:val="24"/>
          <w:szCs w:val="24"/>
          <w:rPrChange w:id="4" w:author="Luis" w:date="2021-10-13T10:11:00Z">
            <w:rPr>
              <w:rFonts w:ascii="Arial" w:eastAsia="Arial" w:hAnsi="Arial" w:cs="Arial"/>
              <w:sz w:val="24"/>
              <w:szCs w:val="24"/>
            </w:rPr>
          </w:rPrChange>
        </w:rPr>
        <w:t xml:space="preserve">Investigar e explicitar os efeitos na fisiologia humana de um ambiente de microgravidade e as adaptações fisiológicas.  </w:t>
      </w:r>
      <w:r w:rsidRPr="008E0CBA">
        <w:rPr>
          <w:rFonts w:ascii="Arial" w:eastAsia="Arial" w:hAnsi="Arial" w:cs="Arial"/>
          <w:b/>
          <w:strike/>
          <w:sz w:val="24"/>
          <w:szCs w:val="24"/>
          <w:rPrChange w:id="5" w:author="Luis" w:date="2021-10-13T10:11:00Z">
            <w:rPr>
              <w:rFonts w:ascii="Arial" w:eastAsia="Arial" w:hAnsi="Arial" w:cs="Arial"/>
              <w:b/>
              <w:sz w:val="24"/>
              <w:szCs w:val="24"/>
            </w:rPr>
          </w:rPrChange>
        </w:rPr>
        <w:t xml:space="preserve">Métodos: </w:t>
      </w:r>
      <w:r w:rsidRPr="008E0CBA">
        <w:rPr>
          <w:rFonts w:ascii="Arial" w:eastAsia="Arial" w:hAnsi="Arial" w:cs="Arial"/>
          <w:strike/>
          <w:sz w:val="24"/>
          <w:szCs w:val="24"/>
          <w:rPrChange w:id="6" w:author="Luis" w:date="2021-10-13T10:11:00Z">
            <w:rPr>
              <w:rFonts w:ascii="Arial" w:eastAsia="Arial" w:hAnsi="Arial" w:cs="Arial"/>
              <w:sz w:val="24"/>
              <w:szCs w:val="24"/>
            </w:rPr>
          </w:rPrChange>
        </w:rPr>
        <w:t>Trata-se de uma revisão de literatura com base em estudos primários em livros e artigos publicados nas bases de dados</w:t>
      </w:r>
      <w:r w:rsidRPr="008E0CBA">
        <w:rPr>
          <w:rFonts w:ascii="Arial" w:eastAsia="Arial" w:hAnsi="Arial" w:cs="Arial"/>
          <w:b/>
          <w:strike/>
          <w:sz w:val="24"/>
          <w:szCs w:val="24"/>
          <w:rPrChange w:id="7" w:author="Luis" w:date="2021-10-13T10:11:00Z">
            <w:rPr>
              <w:rFonts w:ascii="Arial" w:eastAsia="Arial" w:hAnsi="Arial" w:cs="Arial"/>
              <w:b/>
              <w:sz w:val="24"/>
              <w:szCs w:val="24"/>
            </w:rPr>
          </w:rPrChange>
        </w:rPr>
        <w:t xml:space="preserve"> </w:t>
      </w:r>
      <w:r w:rsidRPr="008E0CBA">
        <w:rPr>
          <w:rFonts w:ascii="Arial" w:eastAsia="Arial" w:hAnsi="Arial" w:cs="Arial"/>
          <w:strike/>
          <w:sz w:val="24"/>
          <w:szCs w:val="24"/>
          <w:rPrChange w:id="8" w:author="Luis" w:date="2021-10-13T10:11:00Z">
            <w:rPr>
              <w:rFonts w:ascii="Arial" w:eastAsia="Arial" w:hAnsi="Arial" w:cs="Arial"/>
              <w:sz w:val="24"/>
              <w:szCs w:val="24"/>
            </w:rPr>
          </w:rPrChange>
        </w:rPr>
        <w:t>como Pubmed, Scielo, Springer, NASA, Elsevier, Google Acadêmico e Scopus.</w:t>
      </w:r>
      <w:r w:rsidRPr="008E0CBA">
        <w:rPr>
          <w:rFonts w:ascii="Arial" w:eastAsia="Arial" w:hAnsi="Arial" w:cs="Arial"/>
          <w:b/>
          <w:strike/>
          <w:sz w:val="24"/>
          <w:szCs w:val="24"/>
          <w:rPrChange w:id="9" w:author="Luis" w:date="2021-10-13T10:11:00Z">
            <w:rPr>
              <w:rFonts w:ascii="Arial" w:eastAsia="Arial" w:hAnsi="Arial" w:cs="Arial"/>
              <w:b/>
              <w:sz w:val="24"/>
              <w:szCs w:val="24"/>
            </w:rPr>
          </w:rPrChange>
        </w:rPr>
        <w:t xml:space="preserve"> Resultados Esperados: </w:t>
      </w:r>
      <w:r w:rsidRPr="008E0CBA">
        <w:rPr>
          <w:rFonts w:ascii="Arial" w:eastAsia="Arial" w:hAnsi="Arial" w:cs="Arial"/>
          <w:strike/>
          <w:sz w:val="24"/>
          <w:szCs w:val="24"/>
          <w:rPrChange w:id="10" w:author="Luis" w:date="2021-10-13T10:11:00Z">
            <w:rPr>
              <w:rFonts w:ascii="Arial" w:eastAsia="Arial" w:hAnsi="Arial" w:cs="Arial"/>
              <w:sz w:val="24"/>
              <w:szCs w:val="24"/>
            </w:rPr>
          </w:rPrChange>
        </w:rPr>
        <w:t>Conhecer os efeitos da microgravidade na fisiologia humana e as formas de adaptação, assim como entender as formas de simular essa condição de microgravidade na Terra.</w:t>
      </w:r>
      <w:r w:rsidRPr="008E0CBA">
        <w:rPr>
          <w:rFonts w:ascii="Arial" w:eastAsia="Arial" w:hAnsi="Arial" w:cs="Arial"/>
          <w:b/>
          <w:strike/>
          <w:sz w:val="24"/>
          <w:szCs w:val="24"/>
          <w:rPrChange w:id="11" w:author="Luis" w:date="2021-10-13T10:11:00Z">
            <w:rPr>
              <w:rFonts w:ascii="Arial" w:eastAsia="Arial" w:hAnsi="Arial" w:cs="Arial"/>
              <w:b/>
              <w:sz w:val="24"/>
              <w:szCs w:val="24"/>
            </w:rPr>
          </w:rPrChange>
        </w:rPr>
        <w:t xml:space="preserve"> </w:t>
      </w:r>
    </w:p>
    <w:p w14:paraId="14E43E66" w14:textId="77AEEDBE" w:rsidR="00C763E3" w:rsidRDefault="00C763E3">
      <w:pPr>
        <w:spacing w:before="30" w:after="0" w:line="360" w:lineRule="auto"/>
        <w:jc w:val="both"/>
        <w:rPr>
          <w:ins w:id="12" w:author="Luis" w:date="2021-10-13T10:11:00Z"/>
          <w:rFonts w:ascii="Arial" w:eastAsia="Arial" w:hAnsi="Arial" w:cs="Arial"/>
          <w:b/>
          <w:sz w:val="24"/>
          <w:szCs w:val="24"/>
        </w:rPr>
      </w:pPr>
    </w:p>
    <w:p w14:paraId="0CE38963" w14:textId="049A34D3" w:rsidR="008E0CBA" w:rsidRDefault="008E0CBA">
      <w:pPr>
        <w:spacing w:before="30" w:after="0" w:line="360" w:lineRule="auto"/>
        <w:jc w:val="both"/>
        <w:rPr>
          <w:rFonts w:ascii="Arial" w:eastAsia="Arial" w:hAnsi="Arial" w:cs="Arial"/>
          <w:b/>
          <w:sz w:val="24"/>
          <w:szCs w:val="24"/>
        </w:rPr>
      </w:pPr>
      <w:ins w:id="13" w:author="Luis" w:date="2021-10-13T10:11:00Z">
        <w:r>
          <w:rPr>
            <w:rFonts w:ascii="Arial" w:eastAsia="Arial" w:hAnsi="Arial" w:cs="Arial"/>
            <w:b/>
            <w:sz w:val="24"/>
            <w:szCs w:val="24"/>
          </w:rPr>
          <w:t>Refazer após finalização do trabalho</w:t>
        </w:r>
      </w:ins>
    </w:p>
    <w:p w14:paraId="133A81C9" w14:textId="0A5B7858" w:rsidR="00C763E3" w:rsidRDefault="004F1FBE">
      <w:pPr>
        <w:spacing w:before="30" w:after="0" w:line="360" w:lineRule="auto"/>
        <w:jc w:val="both"/>
        <w:rPr>
          <w:rFonts w:ascii="Arial" w:eastAsia="Arial" w:hAnsi="Arial" w:cs="Arial"/>
          <w:b/>
          <w:sz w:val="24"/>
          <w:szCs w:val="24"/>
        </w:rPr>
      </w:pPr>
      <w:r>
        <w:rPr>
          <w:rFonts w:ascii="Arial" w:eastAsia="Arial" w:hAnsi="Arial" w:cs="Arial"/>
          <w:b/>
          <w:sz w:val="24"/>
          <w:szCs w:val="24"/>
        </w:rPr>
        <w:t xml:space="preserve">Palavras-chave: </w:t>
      </w:r>
      <w:r>
        <w:rPr>
          <w:rFonts w:ascii="Arial" w:eastAsia="Arial" w:hAnsi="Arial" w:cs="Arial"/>
          <w:sz w:val="24"/>
          <w:szCs w:val="24"/>
        </w:rPr>
        <w:t>Microgravidade</w:t>
      </w:r>
      <w:r w:rsidR="0006138C">
        <w:rPr>
          <w:rFonts w:ascii="Arial" w:eastAsia="Arial" w:hAnsi="Arial" w:cs="Arial"/>
          <w:sz w:val="24"/>
          <w:szCs w:val="24"/>
        </w:rPr>
        <w:t>.</w:t>
      </w:r>
      <w:r>
        <w:rPr>
          <w:rFonts w:ascii="Arial" w:eastAsia="Arial" w:hAnsi="Arial" w:cs="Arial"/>
          <w:sz w:val="24"/>
          <w:szCs w:val="24"/>
        </w:rPr>
        <w:t xml:space="preserve"> Astronautas. Adaptações fisiológicas. </w:t>
      </w:r>
    </w:p>
    <w:p w14:paraId="4691AE5F" w14:textId="6DD677BE" w:rsidR="00C763E3" w:rsidRDefault="00C763E3">
      <w:pPr>
        <w:spacing w:before="30" w:after="0" w:line="360" w:lineRule="auto"/>
        <w:jc w:val="both"/>
        <w:rPr>
          <w:rFonts w:ascii="Arial" w:eastAsia="Arial" w:hAnsi="Arial" w:cs="Arial"/>
          <w:b/>
          <w:sz w:val="24"/>
          <w:szCs w:val="24"/>
        </w:rPr>
      </w:pPr>
    </w:p>
    <w:p w14:paraId="57BCA2B1" w14:textId="77777777" w:rsidR="007E09A5" w:rsidRDefault="007E09A5" w:rsidP="007E09A5">
      <w:pPr>
        <w:spacing w:before="30" w:after="0" w:line="360" w:lineRule="auto"/>
        <w:jc w:val="center"/>
        <w:rPr>
          <w:rFonts w:ascii="Arial" w:eastAsia="Arial" w:hAnsi="Arial" w:cs="Arial"/>
          <w:b/>
          <w:sz w:val="24"/>
          <w:szCs w:val="24"/>
        </w:rPr>
      </w:pPr>
    </w:p>
    <w:p w14:paraId="5DDB4EBF" w14:textId="77777777" w:rsidR="00C763E3" w:rsidRDefault="00C763E3">
      <w:pPr>
        <w:spacing w:before="30" w:after="0" w:line="360" w:lineRule="auto"/>
        <w:jc w:val="both"/>
        <w:rPr>
          <w:rFonts w:ascii="Arial" w:eastAsia="Arial" w:hAnsi="Arial" w:cs="Arial"/>
          <w:b/>
          <w:sz w:val="24"/>
          <w:szCs w:val="24"/>
        </w:rPr>
      </w:pPr>
    </w:p>
    <w:p w14:paraId="4168E63B" w14:textId="77777777" w:rsidR="00C763E3" w:rsidRDefault="00C763E3">
      <w:pPr>
        <w:spacing w:before="30" w:after="0" w:line="360" w:lineRule="auto"/>
        <w:jc w:val="both"/>
        <w:rPr>
          <w:rFonts w:ascii="Arial" w:eastAsia="Arial" w:hAnsi="Arial" w:cs="Arial"/>
          <w:b/>
          <w:sz w:val="24"/>
          <w:szCs w:val="24"/>
        </w:rPr>
      </w:pPr>
    </w:p>
    <w:p w14:paraId="70552E09" w14:textId="77777777" w:rsidR="00C763E3" w:rsidRDefault="00C763E3">
      <w:pPr>
        <w:spacing w:before="30" w:after="0" w:line="360" w:lineRule="auto"/>
        <w:jc w:val="both"/>
        <w:rPr>
          <w:rFonts w:ascii="Arial" w:eastAsia="Arial" w:hAnsi="Arial" w:cs="Arial"/>
          <w:b/>
          <w:sz w:val="24"/>
          <w:szCs w:val="24"/>
        </w:rPr>
      </w:pPr>
    </w:p>
    <w:p w14:paraId="0ED40FDA" w14:textId="77777777" w:rsidR="00C763E3" w:rsidRDefault="00C763E3">
      <w:pPr>
        <w:spacing w:before="30" w:after="0" w:line="360" w:lineRule="auto"/>
        <w:jc w:val="both"/>
        <w:rPr>
          <w:rFonts w:ascii="Arial" w:eastAsia="Arial" w:hAnsi="Arial" w:cs="Arial"/>
          <w:b/>
          <w:sz w:val="24"/>
          <w:szCs w:val="24"/>
        </w:rPr>
      </w:pPr>
    </w:p>
    <w:p w14:paraId="7870C5FB" w14:textId="77777777" w:rsidR="00C763E3" w:rsidRDefault="00C763E3">
      <w:pPr>
        <w:spacing w:before="30" w:after="0" w:line="360" w:lineRule="auto"/>
        <w:jc w:val="both"/>
        <w:rPr>
          <w:rFonts w:ascii="Arial" w:eastAsia="Arial" w:hAnsi="Arial" w:cs="Arial"/>
          <w:b/>
          <w:sz w:val="24"/>
          <w:szCs w:val="24"/>
        </w:rPr>
      </w:pPr>
    </w:p>
    <w:p w14:paraId="19681955" w14:textId="77777777" w:rsidR="00C763E3" w:rsidRDefault="00C763E3">
      <w:pPr>
        <w:spacing w:before="30" w:after="0" w:line="360" w:lineRule="auto"/>
        <w:jc w:val="both"/>
        <w:rPr>
          <w:rFonts w:ascii="Arial" w:eastAsia="Arial" w:hAnsi="Arial" w:cs="Arial"/>
          <w:b/>
          <w:sz w:val="24"/>
          <w:szCs w:val="24"/>
        </w:rPr>
      </w:pPr>
    </w:p>
    <w:p w14:paraId="49A0A220" w14:textId="77777777" w:rsidR="00C763E3" w:rsidRDefault="00C763E3">
      <w:pPr>
        <w:spacing w:before="30" w:after="0" w:line="360" w:lineRule="auto"/>
        <w:jc w:val="both"/>
        <w:rPr>
          <w:rFonts w:ascii="Arial" w:eastAsia="Arial" w:hAnsi="Arial" w:cs="Arial"/>
          <w:b/>
          <w:sz w:val="24"/>
          <w:szCs w:val="24"/>
        </w:rPr>
      </w:pPr>
    </w:p>
    <w:p w14:paraId="32789412" w14:textId="77777777" w:rsidR="00C763E3" w:rsidRDefault="00C763E3">
      <w:pPr>
        <w:spacing w:before="30" w:after="0" w:line="360" w:lineRule="auto"/>
        <w:jc w:val="both"/>
        <w:rPr>
          <w:rFonts w:ascii="Arial" w:eastAsia="Arial" w:hAnsi="Arial" w:cs="Arial"/>
          <w:b/>
          <w:sz w:val="24"/>
          <w:szCs w:val="24"/>
        </w:rPr>
      </w:pPr>
    </w:p>
    <w:p w14:paraId="56D54656" w14:textId="77777777" w:rsidR="00C763E3" w:rsidRDefault="00C763E3">
      <w:pPr>
        <w:spacing w:before="30" w:after="0" w:line="360" w:lineRule="auto"/>
        <w:jc w:val="both"/>
        <w:rPr>
          <w:rFonts w:ascii="Arial" w:eastAsia="Arial" w:hAnsi="Arial" w:cs="Arial"/>
          <w:b/>
          <w:sz w:val="24"/>
          <w:szCs w:val="24"/>
        </w:rPr>
      </w:pPr>
    </w:p>
    <w:p w14:paraId="4EF83C3D" w14:textId="77777777" w:rsidR="00C763E3" w:rsidRDefault="00C763E3">
      <w:pPr>
        <w:spacing w:before="30" w:after="0" w:line="360" w:lineRule="auto"/>
        <w:jc w:val="both"/>
        <w:rPr>
          <w:rFonts w:ascii="Arial" w:eastAsia="Arial" w:hAnsi="Arial" w:cs="Arial"/>
          <w:b/>
          <w:sz w:val="24"/>
          <w:szCs w:val="24"/>
        </w:rPr>
      </w:pPr>
    </w:p>
    <w:p w14:paraId="242BD8B0" w14:textId="77777777" w:rsidR="00C763E3" w:rsidRDefault="00C763E3">
      <w:pPr>
        <w:spacing w:before="30" w:after="0" w:line="360" w:lineRule="auto"/>
        <w:jc w:val="both"/>
        <w:rPr>
          <w:rFonts w:ascii="Arial" w:eastAsia="Arial" w:hAnsi="Arial" w:cs="Arial"/>
          <w:b/>
          <w:sz w:val="24"/>
          <w:szCs w:val="24"/>
        </w:rPr>
      </w:pPr>
    </w:p>
    <w:p w14:paraId="41249A53" w14:textId="77777777" w:rsidR="00C763E3" w:rsidRDefault="00C763E3">
      <w:pPr>
        <w:spacing w:before="30" w:after="0" w:line="360" w:lineRule="auto"/>
        <w:jc w:val="both"/>
        <w:rPr>
          <w:rFonts w:ascii="Arial" w:eastAsia="Arial" w:hAnsi="Arial" w:cs="Arial"/>
          <w:b/>
          <w:sz w:val="24"/>
          <w:szCs w:val="24"/>
        </w:rPr>
      </w:pPr>
    </w:p>
    <w:p w14:paraId="34413972" w14:textId="77777777" w:rsidR="00C763E3" w:rsidRDefault="00C763E3">
      <w:pPr>
        <w:spacing w:before="30" w:after="0" w:line="360" w:lineRule="auto"/>
        <w:jc w:val="both"/>
        <w:rPr>
          <w:rFonts w:ascii="Arial" w:eastAsia="Arial" w:hAnsi="Arial" w:cs="Arial"/>
          <w:b/>
          <w:sz w:val="24"/>
          <w:szCs w:val="24"/>
        </w:rPr>
      </w:pPr>
    </w:p>
    <w:p w14:paraId="45459558" w14:textId="77777777" w:rsidR="00C763E3" w:rsidRDefault="00C763E3">
      <w:pPr>
        <w:spacing w:before="30" w:after="0" w:line="360" w:lineRule="auto"/>
        <w:jc w:val="both"/>
        <w:rPr>
          <w:rFonts w:ascii="Arial" w:eastAsia="Arial" w:hAnsi="Arial" w:cs="Arial"/>
          <w:b/>
          <w:sz w:val="24"/>
          <w:szCs w:val="24"/>
        </w:rPr>
      </w:pPr>
    </w:p>
    <w:p w14:paraId="197F1D06" w14:textId="6CB68BBE" w:rsidR="00C763E3" w:rsidRDefault="00C763E3">
      <w:pPr>
        <w:pBdr>
          <w:top w:val="nil"/>
          <w:left w:val="nil"/>
          <w:bottom w:val="nil"/>
          <w:right w:val="nil"/>
          <w:between w:val="nil"/>
        </w:pBdr>
        <w:spacing w:line="240" w:lineRule="auto"/>
        <w:rPr>
          <w:rFonts w:ascii="Arial" w:eastAsia="Arial" w:hAnsi="Arial" w:cs="Arial"/>
          <w:b/>
          <w:color w:val="000000"/>
          <w:sz w:val="24"/>
          <w:szCs w:val="24"/>
        </w:rPr>
      </w:pPr>
    </w:p>
    <w:p w14:paraId="321BECFD" w14:textId="745F6E37" w:rsidR="00AB6919" w:rsidRDefault="00AB6919">
      <w:pPr>
        <w:pBdr>
          <w:top w:val="nil"/>
          <w:left w:val="nil"/>
          <w:bottom w:val="nil"/>
          <w:right w:val="nil"/>
          <w:between w:val="nil"/>
        </w:pBdr>
        <w:spacing w:line="240" w:lineRule="auto"/>
        <w:rPr>
          <w:rFonts w:ascii="Arial" w:eastAsia="Arial" w:hAnsi="Arial" w:cs="Arial"/>
          <w:b/>
          <w:color w:val="000000"/>
          <w:sz w:val="24"/>
          <w:szCs w:val="24"/>
        </w:rPr>
      </w:pPr>
    </w:p>
    <w:p w14:paraId="0C1418B0" w14:textId="7A03D035" w:rsidR="00AB6919" w:rsidRDefault="00AB6919">
      <w:pPr>
        <w:pBdr>
          <w:top w:val="nil"/>
          <w:left w:val="nil"/>
          <w:bottom w:val="nil"/>
          <w:right w:val="nil"/>
          <w:between w:val="nil"/>
        </w:pBdr>
        <w:spacing w:line="240" w:lineRule="auto"/>
        <w:rPr>
          <w:rFonts w:ascii="Arial" w:eastAsia="Arial" w:hAnsi="Arial" w:cs="Arial"/>
          <w:b/>
          <w:color w:val="000000"/>
          <w:sz w:val="24"/>
          <w:szCs w:val="24"/>
        </w:rPr>
      </w:pPr>
    </w:p>
    <w:p w14:paraId="7F576AE6" w14:textId="77777777" w:rsidR="00AB6919" w:rsidRDefault="00AB6919">
      <w:pPr>
        <w:pBdr>
          <w:top w:val="nil"/>
          <w:left w:val="nil"/>
          <w:bottom w:val="nil"/>
          <w:right w:val="nil"/>
          <w:between w:val="nil"/>
        </w:pBdr>
        <w:spacing w:line="240" w:lineRule="auto"/>
        <w:rPr>
          <w:rFonts w:ascii="Arial" w:eastAsia="Arial" w:hAnsi="Arial" w:cs="Arial"/>
          <w:b/>
          <w:color w:val="000000"/>
          <w:sz w:val="24"/>
          <w:szCs w:val="24"/>
        </w:rPr>
      </w:pPr>
    </w:p>
    <w:p w14:paraId="7ADD4A63" w14:textId="77777777" w:rsidR="0006138C" w:rsidRDefault="0006138C">
      <w:pPr>
        <w:pBdr>
          <w:top w:val="nil"/>
          <w:left w:val="nil"/>
          <w:bottom w:val="nil"/>
          <w:right w:val="nil"/>
          <w:between w:val="nil"/>
        </w:pBdr>
        <w:spacing w:line="240" w:lineRule="auto"/>
        <w:jc w:val="center"/>
        <w:rPr>
          <w:rFonts w:ascii="Arial" w:eastAsia="Arial" w:hAnsi="Arial" w:cs="Arial"/>
          <w:b/>
          <w:color w:val="000000"/>
          <w:sz w:val="24"/>
          <w:szCs w:val="24"/>
        </w:rPr>
      </w:pPr>
    </w:p>
    <w:p w14:paraId="3C8930AB" w14:textId="72246FAE" w:rsidR="00C763E3" w:rsidRDefault="004F1FBE">
      <w:pPr>
        <w:pBdr>
          <w:top w:val="nil"/>
          <w:left w:val="nil"/>
          <w:bottom w:val="nil"/>
          <w:right w:val="nil"/>
          <w:between w:val="nil"/>
        </w:pBdr>
        <w:spacing w:line="240" w:lineRule="auto"/>
        <w:jc w:val="center"/>
        <w:rPr>
          <w:rFonts w:ascii="Arial" w:eastAsia="Arial" w:hAnsi="Arial" w:cs="Arial"/>
          <w:b/>
          <w:color w:val="000000"/>
          <w:sz w:val="24"/>
          <w:szCs w:val="24"/>
        </w:rPr>
      </w:pPr>
      <w:r>
        <w:rPr>
          <w:rFonts w:ascii="Arial" w:eastAsia="Arial" w:hAnsi="Arial" w:cs="Arial"/>
          <w:b/>
          <w:color w:val="000000"/>
          <w:sz w:val="24"/>
          <w:szCs w:val="24"/>
        </w:rPr>
        <w:t>SUMÁRIO</w:t>
      </w:r>
    </w:p>
    <w:p w14:paraId="761CE084" w14:textId="77777777" w:rsidR="00C763E3" w:rsidRDefault="00C763E3">
      <w:pPr>
        <w:pBdr>
          <w:top w:val="nil"/>
          <w:left w:val="nil"/>
          <w:bottom w:val="nil"/>
          <w:right w:val="nil"/>
          <w:between w:val="nil"/>
        </w:pBdr>
        <w:spacing w:line="240" w:lineRule="auto"/>
        <w:jc w:val="center"/>
        <w:rPr>
          <w:rFonts w:ascii="Arial" w:eastAsia="Arial" w:hAnsi="Arial" w:cs="Arial"/>
          <w:b/>
          <w:color w:val="000000"/>
          <w:sz w:val="24"/>
          <w:szCs w:val="24"/>
        </w:rPr>
      </w:pPr>
    </w:p>
    <w:p w14:paraId="4CDE2455" w14:textId="79FC5CC4" w:rsidR="00C763E3" w:rsidRDefault="004F1FBE">
      <w:p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1 INTRODUÇÃO.......................................................................................................</w:t>
      </w:r>
      <w:r w:rsidR="001D1EB8">
        <w:rPr>
          <w:rFonts w:ascii="Arial" w:eastAsia="Arial" w:hAnsi="Arial" w:cs="Arial"/>
          <w:b/>
          <w:color w:val="000000"/>
          <w:sz w:val="24"/>
          <w:szCs w:val="24"/>
        </w:rPr>
        <w:t>.</w:t>
      </w:r>
      <w:r>
        <w:rPr>
          <w:rFonts w:ascii="Arial" w:eastAsia="Arial" w:hAnsi="Arial" w:cs="Arial"/>
          <w:b/>
          <w:color w:val="000000"/>
          <w:sz w:val="24"/>
          <w:szCs w:val="24"/>
        </w:rPr>
        <w:t>0</w:t>
      </w:r>
      <w:r w:rsidR="00B52E09">
        <w:rPr>
          <w:rFonts w:ascii="Arial" w:eastAsia="Arial" w:hAnsi="Arial" w:cs="Arial"/>
          <w:b/>
          <w:color w:val="000000"/>
          <w:sz w:val="24"/>
          <w:szCs w:val="24"/>
        </w:rPr>
        <w:t>4</w:t>
      </w:r>
    </w:p>
    <w:p w14:paraId="169D1639" w14:textId="60EDB33D" w:rsidR="00B52E09" w:rsidRDefault="004F1FBE">
      <w:p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 xml:space="preserve">2 OBJETIVOS </w:t>
      </w:r>
      <w:r w:rsidR="00B52E09">
        <w:rPr>
          <w:rFonts w:ascii="Arial" w:eastAsia="Arial" w:hAnsi="Arial" w:cs="Arial"/>
          <w:b/>
          <w:color w:val="000000"/>
          <w:sz w:val="24"/>
          <w:szCs w:val="24"/>
        </w:rPr>
        <w:t>..........................................................................................................</w:t>
      </w:r>
      <w:r w:rsidR="001D1EB8">
        <w:rPr>
          <w:rFonts w:ascii="Arial" w:eastAsia="Arial" w:hAnsi="Arial" w:cs="Arial"/>
          <w:b/>
          <w:color w:val="000000"/>
          <w:sz w:val="24"/>
          <w:szCs w:val="24"/>
        </w:rPr>
        <w:t>.</w:t>
      </w:r>
      <w:r w:rsidR="00B52E09">
        <w:rPr>
          <w:rFonts w:ascii="Arial" w:eastAsia="Arial" w:hAnsi="Arial" w:cs="Arial"/>
          <w:b/>
          <w:color w:val="000000"/>
          <w:sz w:val="24"/>
          <w:szCs w:val="24"/>
        </w:rPr>
        <w:t>06</w:t>
      </w:r>
    </w:p>
    <w:p w14:paraId="6C3CE471" w14:textId="0704DF0D" w:rsidR="00B52E09" w:rsidRDefault="00B52E09">
      <w:p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3 JUSTIFICATIVA.....................................................................................................</w:t>
      </w:r>
      <w:r w:rsidR="001D1EB8">
        <w:rPr>
          <w:rFonts w:ascii="Arial" w:eastAsia="Arial" w:hAnsi="Arial" w:cs="Arial"/>
          <w:b/>
          <w:color w:val="000000"/>
          <w:sz w:val="24"/>
          <w:szCs w:val="24"/>
        </w:rPr>
        <w:t>.</w:t>
      </w:r>
      <w:r>
        <w:rPr>
          <w:rFonts w:ascii="Arial" w:eastAsia="Arial" w:hAnsi="Arial" w:cs="Arial"/>
          <w:b/>
          <w:color w:val="000000"/>
          <w:sz w:val="24"/>
          <w:szCs w:val="24"/>
        </w:rPr>
        <w:t>06</w:t>
      </w:r>
    </w:p>
    <w:p w14:paraId="0124BECE" w14:textId="14406F92" w:rsidR="00C763E3" w:rsidRDefault="00B52E09">
      <w:p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 xml:space="preserve">4 </w:t>
      </w:r>
      <w:r w:rsidR="004F1FBE">
        <w:rPr>
          <w:rFonts w:ascii="Arial" w:eastAsia="Arial" w:hAnsi="Arial" w:cs="Arial"/>
          <w:b/>
          <w:color w:val="000000"/>
          <w:sz w:val="24"/>
          <w:szCs w:val="24"/>
        </w:rPr>
        <w:t>MÉTODOS...................................................................</w:t>
      </w:r>
      <w:r>
        <w:rPr>
          <w:rFonts w:ascii="Arial" w:eastAsia="Arial" w:hAnsi="Arial" w:cs="Arial"/>
          <w:b/>
          <w:color w:val="000000"/>
          <w:sz w:val="24"/>
          <w:szCs w:val="24"/>
        </w:rPr>
        <w:t>........................</w:t>
      </w:r>
      <w:r w:rsidR="004F1FBE">
        <w:rPr>
          <w:rFonts w:ascii="Arial" w:eastAsia="Arial" w:hAnsi="Arial" w:cs="Arial"/>
          <w:b/>
          <w:color w:val="000000"/>
          <w:sz w:val="24"/>
          <w:szCs w:val="24"/>
        </w:rPr>
        <w:t>..................</w:t>
      </w:r>
      <w:r w:rsidR="001D1EB8">
        <w:rPr>
          <w:rFonts w:ascii="Arial" w:eastAsia="Arial" w:hAnsi="Arial" w:cs="Arial"/>
          <w:b/>
          <w:color w:val="000000"/>
          <w:sz w:val="24"/>
          <w:szCs w:val="24"/>
        </w:rPr>
        <w:t>.</w:t>
      </w:r>
      <w:r w:rsidR="004F1FBE">
        <w:rPr>
          <w:rFonts w:ascii="Arial" w:eastAsia="Arial" w:hAnsi="Arial" w:cs="Arial"/>
          <w:b/>
          <w:color w:val="000000"/>
          <w:sz w:val="24"/>
          <w:szCs w:val="24"/>
        </w:rPr>
        <w:t>0</w:t>
      </w:r>
      <w:r>
        <w:rPr>
          <w:rFonts w:ascii="Arial" w:eastAsia="Arial" w:hAnsi="Arial" w:cs="Arial"/>
          <w:b/>
          <w:color w:val="000000"/>
          <w:sz w:val="24"/>
          <w:szCs w:val="24"/>
        </w:rPr>
        <w:t>6</w:t>
      </w:r>
    </w:p>
    <w:p w14:paraId="548D7769" w14:textId="60721946" w:rsidR="00B52E09" w:rsidRDefault="00B52E09">
      <w:p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5</w:t>
      </w:r>
      <w:r w:rsidR="004F1FBE">
        <w:rPr>
          <w:rFonts w:ascii="Arial" w:eastAsia="Arial" w:hAnsi="Arial" w:cs="Arial"/>
          <w:b/>
          <w:color w:val="000000"/>
          <w:sz w:val="24"/>
          <w:szCs w:val="24"/>
        </w:rPr>
        <w:t xml:space="preserve"> RESULTADOS ESPERADOS</w:t>
      </w:r>
      <w:r>
        <w:rPr>
          <w:rFonts w:ascii="Arial" w:eastAsia="Arial" w:hAnsi="Arial" w:cs="Arial"/>
          <w:b/>
          <w:color w:val="000000"/>
          <w:sz w:val="24"/>
          <w:szCs w:val="24"/>
        </w:rPr>
        <w:t>..............................................................................</w:t>
      </w:r>
      <w:r w:rsidR="001D1EB8">
        <w:rPr>
          <w:rFonts w:ascii="Arial" w:eastAsia="Arial" w:hAnsi="Arial" w:cs="Arial"/>
          <w:b/>
          <w:color w:val="000000"/>
          <w:sz w:val="24"/>
          <w:szCs w:val="24"/>
        </w:rPr>
        <w:t>..</w:t>
      </w:r>
      <w:r>
        <w:rPr>
          <w:rFonts w:ascii="Arial" w:eastAsia="Arial" w:hAnsi="Arial" w:cs="Arial"/>
          <w:b/>
          <w:color w:val="000000"/>
          <w:sz w:val="24"/>
          <w:szCs w:val="24"/>
        </w:rPr>
        <w:t>07</w:t>
      </w:r>
    </w:p>
    <w:p w14:paraId="79B883DA" w14:textId="21A0B92E" w:rsidR="00C763E3" w:rsidRDefault="00B52E09">
      <w:p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 xml:space="preserve">6 </w:t>
      </w:r>
      <w:r w:rsidR="004F1FBE">
        <w:rPr>
          <w:rFonts w:ascii="Arial" w:eastAsia="Arial" w:hAnsi="Arial" w:cs="Arial"/>
          <w:b/>
          <w:color w:val="000000"/>
          <w:sz w:val="24"/>
          <w:szCs w:val="24"/>
        </w:rPr>
        <w:t>CRONOGRAMA.......................................</w:t>
      </w:r>
      <w:r>
        <w:rPr>
          <w:rFonts w:ascii="Arial" w:eastAsia="Arial" w:hAnsi="Arial" w:cs="Arial"/>
          <w:b/>
          <w:color w:val="000000"/>
          <w:sz w:val="24"/>
          <w:szCs w:val="24"/>
        </w:rPr>
        <w:t>...................................................</w:t>
      </w:r>
      <w:r w:rsidR="004F1FBE">
        <w:rPr>
          <w:rFonts w:ascii="Arial" w:eastAsia="Arial" w:hAnsi="Arial" w:cs="Arial"/>
          <w:b/>
          <w:color w:val="000000"/>
          <w:sz w:val="24"/>
          <w:szCs w:val="24"/>
        </w:rPr>
        <w:t>..........</w:t>
      </w:r>
      <w:r w:rsidR="001D1EB8">
        <w:rPr>
          <w:rFonts w:ascii="Arial" w:eastAsia="Arial" w:hAnsi="Arial" w:cs="Arial"/>
          <w:b/>
          <w:color w:val="000000"/>
          <w:sz w:val="24"/>
          <w:szCs w:val="24"/>
        </w:rPr>
        <w:t>.</w:t>
      </w:r>
      <w:r w:rsidR="004F1FBE">
        <w:rPr>
          <w:rFonts w:ascii="Arial" w:eastAsia="Arial" w:hAnsi="Arial" w:cs="Arial"/>
          <w:b/>
          <w:color w:val="000000"/>
          <w:sz w:val="24"/>
          <w:szCs w:val="24"/>
        </w:rPr>
        <w:t>0</w:t>
      </w:r>
      <w:r w:rsidR="001D1EB8">
        <w:rPr>
          <w:rFonts w:ascii="Arial" w:eastAsia="Arial" w:hAnsi="Arial" w:cs="Arial"/>
          <w:b/>
          <w:color w:val="000000"/>
          <w:sz w:val="24"/>
          <w:szCs w:val="24"/>
        </w:rPr>
        <w:t>7</w:t>
      </w:r>
    </w:p>
    <w:p w14:paraId="36A74A0B" w14:textId="6E47F37B" w:rsidR="00C763E3" w:rsidRDefault="004F1FBE">
      <w:p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REFERÊNCIAS........................................................................................................</w:t>
      </w:r>
      <w:r w:rsidR="001D1EB8">
        <w:rPr>
          <w:rFonts w:ascii="Arial" w:eastAsia="Arial" w:hAnsi="Arial" w:cs="Arial"/>
          <w:b/>
          <w:color w:val="000000"/>
          <w:sz w:val="24"/>
          <w:szCs w:val="24"/>
        </w:rPr>
        <w:t>.</w:t>
      </w:r>
      <w:r>
        <w:rPr>
          <w:rFonts w:ascii="Arial" w:eastAsia="Arial" w:hAnsi="Arial" w:cs="Arial"/>
          <w:b/>
          <w:color w:val="000000"/>
          <w:sz w:val="24"/>
          <w:szCs w:val="24"/>
        </w:rPr>
        <w:t>0</w:t>
      </w:r>
      <w:r w:rsidR="001D1EB8">
        <w:rPr>
          <w:rFonts w:ascii="Arial" w:eastAsia="Arial" w:hAnsi="Arial" w:cs="Arial"/>
          <w:b/>
          <w:color w:val="000000"/>
          <w:sz w:val="24"/>
          <w:szCs w:val="24"/>
        </w:rPr>
        <w:t>8</w:t>
      </w:r>
    </w:p>
    <w:p w14:paraId="4AD05326" w14:textId="77777777" w:rsidR="00C763E3" w:rsidRDefault="00C763E3">
      <w:pPr>
        <w:spacing w:before="30" w:after="0" w:line="360" w:lineRule="auto"/>
        <w:jc w:val="both"/>
        <w:rPr>
          <w:rFonts w:ascii="Arial" w:eastAsia="Arial" w:hAnsi="Arial" w:cs="Arial"/>
          <w:b/>
          <w:sz w:val="24"/>
          <w:szCs w:val="24"/>
        </w:rPr>
      </w:pPr>
    </w:p>
    <w:p w14:paraId="3512B9C3" w14:textId="77777777" w:rsidR="00C763E3" w:rsidRDefault="00C763E3">
      <w:pPr>
        <w:spacing w:before="30" w:after="0" w:line="360" w:lineRule="auto"/>
        <w:jc w:val="both"/>
        <w:rPr>
          <w:rFonts w:ascii="Arial" w:eastAsia="Arial" w:hAnsi="Arial" w:cs="Arial"/>
          <w:b/>
          <w:sz w:val="24"/>
          <w:szCs w:val="24"/>
        </w:rPr>
      </w:pPr>
    </w:p>
    <w:p w14:paraId="2A6D4954" w14:textId="77777777" w:rsidR="00C763E3" w:rsidRDefault="00C763E3">
      <w:pPr>
        <w:spacing w:before="30" w:after="0" w:line="360" w:lineRule="auto"/>
        <w:jc w:val="both"/>
        <w:rPr>
          <w:rFonts w:ascii="Arial" w:eastAsia="Arial" w:hAnsi="Arial" w:cs="Arial"/>
          <w:b/>
          <w:sz w:val="24"/>
          <w:szCs w:val="24"/>
        </w:rPr>
      </w:pPr>
    </w:p>
    <w:p w14:paraId="3DA2ED0A" w14:textId="77777777" w:rsidR="00C763E3" w:rsidRDefault="00C763E3">
      <w:pPr>
        <w:spacing w:before="30" w:after="0" w:line="360" w:lineRule="auto"/>
        <w:jc w:val="both"/>
        <w:rPr>
          <w:rFonts w:ascii="Arial" w:eastAsia="Arial" w:hAnsi="Arial" w:cs="Arial"/>
          <w:b/>
          <w:sz w:val="24"/>
          <w:szCs w:val="24"/>
        </w:rPr>
      </w:pPr>
    </w:p>
    <w:p w14:paraId="2E6C6416" w14:textId="77777777" w:rsidR="00C763E3" w:rsidRDefault="00C763E3">
      <w:pPr>
        <w:spacing w:before="30" w:after="0" w:line="360" w:lineRule="auto"/>
        <w:jc w:val="both"/>
        <w:rPr>
          <w:rFonts w:ascii="Arial" w:eastAsia="Arial" w:hAnsi="Arial" w:cs="Arial"/>
          <w:b/>
          <w:sz w:val="24"/>
          <w:szCs w:val="24"/>
        </w:rPr>
      </w:pPr>
    </w:p>
    <w:p w14:paraId="0F487676" w14:textId="77777777" w:rsidR="00C763E3" w:rsidRDefault="00C763E3">
      <w:pPr>
        <w:spacing w:before="30" w:after="0" w:line="360" w:lineRule="auto"/>
        <w:jc w:val="both"/>
        <w:rPr>
          <w:rFonts w:ascii="Arial" w:eastAsia="Arial" w:hAnsi="Arial" w:cs="Arial"/>
          <w:b/>
          <w:sz w:val="24"/>
          <w:szCs w:val="24"/>
        </w:rPr>
      </w:pPr>
    </w:p>
    <w:p w14:paraId="69F557DE" w14:textId="77777777" w:rsidR="00C763E3" w:rsidRDefault="00C763E3">
      <w:pPr>
        <w:spacing w:before="30" w:after="0" w:line="360" w:lineRule="auto"/>
        <w:jc w:val="both"/>
        <w:rPr>
          <w:rFonts w:ascii="Arial" w:eastAsia="Arial" w:hAnsi="Arial" w:cs="Arial"/>
          <w:b/>
          <w:sz w:val="24"/>
          <w:szCs w:val="24"/>
        </w:rPr>
      </w:pPr>
    </w:p>
    <w:p w14:paraId="0438D909" w14:textId="77777777" w:rsidR="00C763E3" w:rsidRDefault="00C763E3">
      <w:pPr>
        <w:spacing w:before="30" w:after="0" w:line="360" w:lineRule="auto"/>
        <w:jc w:val="both"/>
        <w:rPr>
          <w:rFonts w:ascii="Arial" w:eastAsia="Arial" w:hAnsi="Arial" w:cs="Arial"/>
          <w:b/>
          <w:sz w:val="24"/>
          <w:szCs w:val="24"/>
        </w:rPr>
      </w:pPr>
    </w:p>
    <w:p w14:paraId="13EAEBA4" w14:textId="77777777" w:rsidR="00C763E3" w:rsidRDefault="00C763E3">
      <w:pPr>
        <w:spacing w:before="30" w:after="0" w:line="360" w:lineRule="auto"/>
        <w:jc w:val="both"/>
        <w:rPr>
          <w:rFonts w:ascii="Arial" w:eastAsia="Arial" w:hAnsi="Arial" w:cs="Arial"/>
          <w:b/>
          <w:sz w:val="24"/>
          <w:szCs w:val="24"/>
        </w:rPr>
      </w:pPr>
    </w:p>
    <w:p w14:paraId="365E9CFD" w14:textId="77777777" w:rsidR="00C763E3" w:rsidRDefault="00C763E3">
      <w:pPr>
        <w:spacing w:before="30" w:after="0" w:line="360" w:lineRule="auto"/>
        <w:jc w:val="both"/>
        <w:rPr>
          <w:rFonts w:ascii="Arial" w:eastAsia="Arial" w:hAnsi="Arial" w:cs="Arial"/>
          <w:b/>
          <w:sz w:val="24"/>
          <w:szCs w:val="24"/>
        </w:rPr>
      </w:pPr>
    </w:p>
    <w:p w14:paraId="66B96867" w14:textId="77777777" w:rsidR="00C763E3" w:rsidRDefault="00C763E3">
      <w:pPr>
        <w:spacing w:before="30" w:after="0" w:line="360" w:lineRule="auto"/>
        <w:jc w:val="both"/>
        <w:rPr>
          <w:rFonts w:ascii="Arial" w:eastAsia="Arial" w:hAnsi="Arial" w:cs="Arial"/>
          <w:b/>
          <w:sz w:val="24"/>
          <w:szCs w:val="24"/>
        </w:rPr>
      </w:pPr>
    </w:p>
    <w:p w14:paraId="71E73718" w14:textId="77777777" w:rsidR="00C763E3" w:rsidRDefault="00C763E3">
      <w:pPr>
        <w:spacing w:before="30" w:after="0" w:line="360" w:lineRule="auto"/>
        <w:jc w:val="both"/>
        <w:rPr>
          <w:rFonts w:ascii="Arial" w:eastAsia="Arial" w:hAnsi="Arial" w:cs="Arial"/>
          <w:b/>
          <w:sz w:val="24"/>
          <w:szCs w:val="24"/>
        </w:rPr>
      </w:pPr>
    </w:p>
    <w:p w14:paraId="4E398157" w14:textId="77777777" w:rsidR="00C763E3" w:rsidRDefault="00C763E3">
      <w:pPr>
        <w:spacing w:before="30" w:after="0" w:line="360" w:lineRule="auto"/>
        <w:jc w:val="both"/>
        <w:rPr>
          <w:rFonts w:ascii="Arial" w:eastAsia="Arial" w:hAnsi="Arial" w:cs="Arial"/>
          <w:b/>
          <w:sz w:val="24"/>
          <w:szCs w:val="24"/>
        </w:rPr>
      </w:pPr>
    </w:p>
    <w:p w14:paraId="0F23B68F" w14:textId="77777777" w:rsidR="00C763E3" w:rsidRDefault="00C763E3">
      <w:pPr>
        <w:spacing w:before="30" w:after="0" w:line="360" w:lineRule="auto"/>
        <w:jc w:val="both"/>
        <w:rPr>
          <w:rFonts w:ascii="Arial" w:eastAsia="Arial" w:hAnsi="Arial" w:cs="Arial"/>
          <w:b/>
          <w:sz w:val="24"/>
          <w:szCs w:val="24"/>
        </w:rPr>
      </w:pPr>
    </w:p>
    <w:p w14:paraId="681F3828" w14:textId="77777777" w:rsidR="00C763E3" w:rsidRDefault="00C763E3">
      <w:pPr>
        <w:spacing w:before="30" w:after="0" w:line="360" w:lineRule="auto"/>
        <w:jc w:val="both"/>
        <w:rPr>
          <w:rFonts w:ascii="Arial" w:eastAsia="Arial" w:hAnsi="Arial" w:cs="Arial"/>
          <w:b/>
          <w:sz w:val="24"/>
          <w:szCs w:val="24"/>
        </w:rPr>
      </w:pPr>
    </w:p>
    <w:p w14:paraId="10BA36D1" w14:textId="77777777" w:rsidR="00C763E3" w:rsidRDefault="00C763E3">
      <w:pPr>
        <w:spacing w:before="30" w:after="0" w:line="360" w:lineRule="auto"/>
        <w:jc w:val="both"/>
        <w:rPr>
          <w:rFonts w:ascii="Arial" w:eastAsia="Arial" w:hAnsi="Arial" w:cs="Arial"/>
          <w:b/>
          <w:sz w:val="24"/>
          <w:szCs w:val="24"/>
        </w:rPr>
      </w:pPr>
    </w:p>
    <w:p w14:paraId="52D5B310" w14:textId="77777777" w:rsidR="00C763E3" w:rsidRDefault="00C763E3">
      <w:pPr>
        <w:spacing w:before="30" w:after="0" w:line="360" w:lineRule="auto"/>
        <w:jc w:val="both"/>
        <w:rPr>
          <w:rFonts w:ascii="Arial" w:eastAsia="Arial" w:hAnsi="Arial" w:cs="Arial"/>
          <w:b/>
          <w:sz w:val="24"/>
          <w:szCs w:val="24"/>
        </w:rPr>
      </w:pPr>
    </w:p>
    <w:p w14:paraId="6B433D0F" w14:textId="77777777" w:rsidR="00C763E3" w:rsidRDefault="00C763E3">
      <w:pPr>
        <w:spacing w:before="30" w:after="0" w:line="360" w:lineRule="auto"/>
        <w:jc w:val="both"/>
        <w:rPr>
          <w:rFonts w:ascii="Arial" w:eastAsia="Arial" w:hAnsi="Arial" w:cs="Arial"/>
          <w:b/>
          <w:sz w:val="24"/>
          <w:szCs w:val="24"/>
        </w:rPr>
      </w:pPr>
    </w:p>
    <w:p w14:paraId="0D8A56E6" w14:textId="77777777" w:rsidR="00C763E3" w:rsidRDefault="00C763E3">
      <w:pPr>
        <w:spacing w:before="30" w:after="0" w:line="360" w:lineRule="auto"/>
        <w:jc w:val="both"/>
        <w:rPr>
          <w:rFonts w:ascii="Arial" w:eastAsia="Arial" w:hAnsi="Arial" w:cs="Arial"/>
          <w:b/>
          <w:sz w:val="24"/>
          <w:szCs w:val="24"/>
        </w:rPr>
      </w:pPr>
    </w:p>
    <w:p w14:paraId="0F345F25" w14:textId="77777777" w:rsidR="00C763E3" w:rsidRDefault="00C763E3">
      <w:pPr>
        <w:spacing w:before="30" w:after="0" w:line="360" w:lineRule="auto"/>
        <w:jc w:val="both"/>
        <w:rPr>
          <w:rFonts w:ascii="Arial" w:eastAsia="Arial" w:hAnsi="Arial" w:cs="Arial"/>
          <w:b/>
          <w:sz w:val="24"/>
          <w:szCs w:val="24"/>
        </w:rPr>
      </w:pPr>
    </w:p>
    <w:p w14:paraId="6732BAA6" w14:textId="77777777" w:rsidR="00C763E3" w:rsidRDefault="00C763E3">
      <w:pPr>
        <w:spacing w:before="30" w:after="0" w:line="360" w:lineRule="auto"/>
        <w:jc w:val="both"/>
        <w:rPr>
          <w:rFonts w:ascii="Arial" w:eastAsia="Arial" w:hAnsi="Arial" w:cs="Arial"/>
          <w:b/>
          <w:sz w:val="24"/>
          <w:szCs w:val="24"/>
        </w:rPr>
      </w:pPr>
    </w:p>
    <w:p w14:paraId="202F5297" w14:textId="77777777" w:rsidR="00C763E3" w:rsidRDefault="00C763E3">
      <w:pPr>
        <w:spacing w:before="30" w:after="0" w:line="360" w:lineRule="auto"/>
        <w:jc w:val="both"/>
        <w:rPr>
          <w:rFonts w:ascii="Arial" w:eastAsia="Arial" w:hAnsi="Arial" w:cs="Arial"/>
          <w:b/>
          <w:sz w:val="24"/>
          <w:szCs w:val="24"/>
        </w:rPr>
      </w:pPr>
    </w:p>
    <w:p w14:paraId="52802DFE" w14:textId="77777777" w:rsidR="00C763E3" w:rsidRDefault="00C763E3">
      <w:pPr>
        <w:spacing w:before="30" w:after="0" w:line="360" w:lineRule="auto"/>
        <w:jc w:val="both"/>
        <w:rPr>
          <w:rFonts w:ascii="Arial" w:eastAsia="Arial" w:hAnsi="Arial" w:cs="Arial"/>
          <w:b/>
          <w:sz w:val="24"/>
          <w:szCs w:val="24"/>
        </w:rPr>
        <w:sectPr w:rsidR="00C763E3">
          <w:pgSz w:w="11906" w:h="16838"/>
          <w:pgMar w:top="1701" w:right="1134" w:bottom="1134" w:left="1701" w:header="708" w:footer="708" w:gutter="0"/>
          <w:pgNumType w:start="0"/>
          <w:cols w:space="720"/>
        </w:sectPr>
      </w:pPr>
    </w:p>
    <w:p w14:paraId="1A713986" w14:textId="77777777" w:rsidR="00C763E3" w:rsidRDefault="004F1FBE">
      <w:pPr>
        <w:spacing w:before="30" w:after="0" w:line="360" w:lineRule="auto"/>
        <w:jc w:val="both"/>
        <w:rPr>
          <w:rFonts w:ascii="Arial" w:eastAsia="Arial" w:hAnsi="Arial" w:cs="Arial"/>
          <w:b/>
          <w:sz w:val="24"/>
          <w:szCs w:val="24"/>
        </w:rPr>
      </w:pPr>
      <w:r>
        <w:rPr>
          <w:rFonts w:ascii="Arial" w:eastAsia="Arial" w:hAnsi="Arial" w:cs="Arial"/>
          <w:b/>
          <w:sz w:val="24"/>
          <w:szCs w:val="24"/>
        </w:rPr>
        <w:lastRenderedPageBreak/>
        <w:t>1 INTRODUÇÃO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04B891C4" w14:textId="77777777" w:rsidR="00C763E3" w:rsidRDefault="004F1FBE">
      <w:pPr>
        <w:spacing w:before="30" w:after="0" w:line="360" w:lineRule="auto"/>
        <w:ind w:firstLine="708"/>
        <w:jc w:val="both"/>
        <w:rPr>
          <w:rFonts w:ascii="Arial" w:eastAsia="Arial" w:hAnsi="Arial" w:cs="Arial"/>
          <w:sz w:val="24"/>
          <w:szCs w:val="24"/>
          <w:vertAlign w:val="superscript"/>
        </w:rPr>
      </w:pPr>
      <w:r>
        <w:rPr>
          <w:rFonts w:ascii="Arial" w:eastAsia="Arial" w:hAnsi="Arial" w:cs="Arial"/>
          <w:sz w:val="24"/>
          <w:szCs w:val="24"/>
        </w:rPr>
        <w:t>A fisiologia é a ciência que estuda os processos físicos e químicos responsáveis pela vida.</w:t>
      </w:r>
      <w:r>
        <w:rPr>
          <w:rFonts w:ascii="Arial" w:eastAsia="Arial" w:hAnsi="Arial" w:cs="Arial"/>
          <w:sz w:val="24"/>
          <w:szCs w:val="24"/>
          <w:vertAlign w:val="superscript"/>
        </w:rPr>
        <w:t>1</w:t>
      </w:r>
      <w:r>
        <w:rPr>
          <w:rFonts w:ascii="Arial" w:eastAsia="Arial" w:hAnsi="Arial" w:cs="Arial"/>
          <w:sz w:val="24"/>
          <w:szCs w:val="24"/>
        </w:rPr>
        <w:t xml:space="preserve"> Se estuda a forma como o corpo realiza suas atividades variadas que fazem dele um ser vivo.</w:t>
      </w:r>
      <w:r>
        <w:rPr>
          <w:rFonts w:ascii="Arial" w:eastAsia="Arial" w:hAnsi="Arial" w:cs="Arial"/>
          <w:sz w:val="24"/>
          <w:szCs w:val="24"/>
          <w:vertAlign w:val="superscript"/>
        </w:rPr>
        <w:t>2</w:t>
      </w:r>
    </w:p>
    <w:p w14:paraId="37BCB5A4" w14:textId="17AB57EB" w:rsidR="00C763E3" w:rsidRDefault="00B601A6">
      <w:pPr>
        <w:spacing w:before="30" w:after="0" w:line="360" w:lineRule="auto"/>
        <w:ind w:firstLine="708"/>
        <w:jc w:val="both"/>
        <w:rPr>
          <w:rFonts w:ascii="Arial" w:eastAsia="Arial" w:hAnsi="Arial" w:cs="Arial"/>
          <w:sz w:val="24"/>
          <w:szCs w:val="24"/>
          <w:vertAlign w:val="superscript"/>
        </w:rPr>
      </w:pPr>
      <w:bookmarkStart w:id="14" w:name="_heading=h.gjdgxs" w:colFirst="0" w:colLast="0"/>
      <w:bookmarkEnd w:id="14"/>
      <w:r>
        <w:rPr>
          <w:rFonts w:ascii="Arial" w:eastAsia="Arial" w:hAnsi="Arial" w:cs="Arial"/>
          <w:sz w:val="24"/>
          <w:szCs w:val="24"/>
        </w:rPr>
        <w:t>Todos os órgãos</w:t>
      </w:r>
      <w:r w:rsidR="004F1FBE">
        <w:rPr>
          <w:rFonts w:ascii="Arial" w:eastAsia="Arial" w:hAnsi="Arial" w:cs="Arial"/>
          <w:sz w:val="24"/>
          <w:szCs w:val="24"/>
        </w:rPr>
        <w:t xml:space="preserve"> e sistemas do corpo humano executam funções que contribuem para manter a homeostase. A homeostasia é o processo de equilíbrio fisiológico através de um conjunto de ações realizados pelo organismo, a alostase, com o objetivo de manter a estabilidade constante, utilizando principalmente o mecanismo de retroalimentação negativa.</w:t>
      </w:r>
      <w:r w:rsidR="004F1FBE">
        <w:rPr>
          <w:rFonts w:ascii="Arial" w:eastAsia="Arial" w:hAnsi="Arial" w:cs="Arial"/>
          <w:sz w:val="24"/>
          <w:szCs w:val="24"/>
          <w:vertAlign w:val="superscript"/>
        </w:rPr>
        <w:t xml:space="preserve">3,4 </w:t>
      </w:r>
      <w:r w:rsidR="004F1FBE">
        <w:rPr>
          <w:rFonts w:ascii="Arial" w:eastAsia="Arial" w:hAnsi="Arial" w:cs="Arial"/>
          <w:sz w:val="24"/>
          <w:szCs w:val="24"/>
        </w:rPr>
        <w:t>Se a homeostasia é perturbada, o corpo tenta ativar um mecanismo compensatório com o objetivo de reestabelecer os níveis adequados.</w:t>
      </w:r>
      <w:r>
        <w:rPr>
          <w:rFonts w:ascii="Arial" w:eastAsia="Arial" w:hAnsi="Arial" w:cs="Arial"/>
          <w:sz w:val="24"/>
          <w:szCs w:val="24"/>
          <w:vertAlign w:val="superscript"/>
        </w:rPr>
        <w:t>5</w:t>
      </w:r>
      <w:r>
        <w:rPr>
          <w:rFonts w:ascii="Arial" w:eastAsia="Arial" w:hAnsi="Arial" w:cs="Arial"/>
          <w:sz w:val="24"/>
          <w:szCs w:val="24"/>
        </w:rPr>
        <w:t xml:space="preserve"> Esse</w:t>
      </w:r>
      <w:r w:rsidR="004F1FBE">
        <w:rPr>
          <w:rFonts w:ascii="Arial" w:eastAsia="Arial" w:hAnsi="Arial" w:cs="Arial"/>
          <w:sz w:val="24"/>
          <w:szCs w:val="24"/>
        </w:rPr>
        <w:t xml:space="preserve"> processo nos permite existir sob variadas condições.</w:t>
      </w:r>
      <w:r w:rsidR="004F1FBE">
        <w:rPr>
          <w:rFonts w:ascii="Arial" w:eastAsia="Arial" w:hAnsi="Arial" w:cs="Arial"/>
          <w:sz w:val="24"/>
          <w:szCs w:val="24"/>
          <w:vertAlign w:val="superscript"/>
        </w:rPr>
        <w:t>1</w:t>
      </w:r>
    </w:p>
    <w:p w14:paraId="5D911936" w14:textId="76360474" w:rsidR="00C763E3" w:rsidRDefault="004F1FBE">
      <w:pPr>
        <w:spacing w:before="30" w:after="0" w:line="360" w:lineRule="auto"/>
        <w:ind w:firstLine="708"/>
        <w:jc w:val="both"/>
        <w:rPr>
          <w:rFonts w:ascii="Arial" w:eastAsia="Arial" w:hAnsi="Arial" w:cs="Arial"/>
          <w:sz w:val="24"/>
          <w:szCs w:val="24"/>
          <w:vertAlign w:val="superscript"/>
        </w:rPr>
      </w:pPr>
      <w:r>
        <w:rPr>
          <w:rFonts w:ascii="Arial" w:eastAsia="Arial" w:hAnsi="Arial" w:cs="Arial"/>
          <w:sz w:val="24"/>
          <w:szCs w:val="24"/>
        </w:rPr>
        <w:t>As funções desempenhadas pelo sistema humano são integrativas, ou seja, estão interligadas para garantir a harmonia. De modo abrangente: O sistema tegumentar formado pela pele e seus anexos</w:t>
      </w:r>
      <w:r w:rsidR="0006138C">
        <w:rPr>
          <w:rFonts w:ascii="Arial" w:eastAsia="Arial" w:hAnsi="Arial" w:cs="Arial"/>
          <w:sz w:val="24"/>
          <w:szCs w:val="24"/>
        </w:rPr>
        <w:t>,</w:t>
      </w:r>
      <w:r>
        <w:rPr>
          <w:rFonts w:ascii="Arial" w:eastAsia="Arial" w:hAnsi="Arial" w:cs="Arial"/>
          <w:sz w:val="24"/>
          <w:szCs w:val="24"/>
        </w:rPr>
        <w:t xml:space="preserve"> atua como uma barreira para proteger o ambiente</w:t>
      </w:r>
      <w:ins w:id="15" w:author="Evelyn Lopes" w:date="2021-10-14T14:05:00Z">
        <w:r w:rsidR="00356FE1">
          <w:rPr>
            <w:rFonts w:ascii="Arial" w:eastAsia="Arial" w:hAnsi="Arial" w:cs="Arial"/>
            <w:sz w:val="24"/>
            <w:szCs w:val="24"/>
          </w:rPr>
          <w:t xml:space="preserve"> </w:t>
        </w:r>
      </w:ins>
      <w:r>
        <w:rPr>
          <w:rFonts w:ascii="Arial" w:eastAsia="Arial" w:hAnsi="Arial" w:cs="Arial"/>
          <w:sz w:val="24"/>
          <w:szCs w:val="24"/>
        </w:rPr>
        <w:t xml:space="preserve"> </w:t>
      </w:r>
      <w:del w:id="16" w:author="Luis" w:date="2021-10-13T09:57:00Z">
        <w:r w:rsidDel="00C40F9E">
          <w:rPr>
            <w:rFonts w:ascii="Arial" w:eastAsia="Arial" w:hAnsi="Arial" w:cs="Arial"/>
            <w:sz w:val="24"/>
            <w:szCs w:val="24"/>
          </w:rPr>
          <w:delText>interno  do</w:delText>
        </w:r>
      </w:del>
      <w:ins w:id="17" w:author="Luis" w:date="2021-10-13T09:57:00Z">
        <w:r w:rsidR="00C40F9E">
          <w:rPr>
            <w:rFonts w:ascii="Arial" w:eastAsia="Arial" w:hAnsi="Arial" w:cs="Arial"/>
            <w:sz w:val="24"/>
            <w:szCs w:val="24"/>
          </w:rPr>
          <w:t>interno do</w:t>
        </w:r>
      </w:ins>
      <w:r>
        <w:rPr>
          <w:rFonts w:ascii="Arial" w:eastAsia="Arial" w:hAnsi="Arial" w:cs="Arial"/>
          <w:sz w:val="24"/>
          <w:szCs w:val="24"/>
        </w:rPr>
        <w:t xml:space="preserve"> meio externo; o sistema cardiovascular bombeia o sangue para fornecer nutrientes e oxigênio às células do corpo, </w:t>
      </w:r>
      <w:r w:rsidR="00B601A6">
        <w:rPr>
          <w:rFonts w:ascii="Arial" w:eastAsia="Arial" w:hAnsi="Arial" w:cs="Arial"/>
          <w:sz w:val="24"/>
          <w:szCs w:val="24"/>
        </w:rPr>
        <w:t>enquanto</w:t>
      </w:r>
      <w:r>
        <w:rPr>
          <w:rFonts w:ascii="Arial" w:eastAsia="Arial" w:hAnsi="Arial" w:cs="Arial"/>
          <w:sz w:val="24"/>
          <w:szCs w:val="24"/>
        </w:rPr>
        <w:t xml:space="preserve"> o sistema respiratório realiza </w:t>
      </w:r>
      <w:r w:rsidR="00B601A6">
        <w:rPr>
          <w:rFonts w:ascii="Arial" w:eastAsia="Arial" w:hAnsi="Arial" w:cs="Arial"/>
          <w:sz w:val="24"/>
          <w:szCs w:val="24"/>
        </w:rPr>
        <w:t>as trocas</w:t>
      </w:r>
      <w:r>
        <w:rPr>
          <w:rFonts w:ascii="Arial" w:eastAsia="Arial" w:hAnsi="Arial" w:cs="Arial"/>
          <w:sz w:val="24"/>
          <w:szCs w:val="24"/>
        </w:rPr>
        <w:t xml:space="preserve"> gasosas com o ambiente externo. Os sistemas imunológico e linfático são responsáveis pela proteção imunológica; o sistema digestivo absorve água e nutrientes dos alimentos e elimina os resíduos, e o sistema excretor remove o excesso de água e alguns metabólitos; o sistema musculoesquelético garante o movimento e o suporte corporal; os sistemas endócrino e nervoso </w:t>
      </w:r>
      <w:r w:rsidR="00B601A6">
        <w:rPr>
          <w:rFonts w:ascii="Arial" w:eastAsia="Arial" w:hAnsi="Arial" w:cs="Arial"/>
          <w:sz w:val="24"/>
          <w:szCs w:val="24"/>
        </w:rPr>
        <w:t>coordenam funções</w:t>
      </w:r>
      <w:r>
        <w:rPr>
          <w:rFonts w:ascii="Arial" w:eastAsia="Arial" w:hAnsi="Arial" w:cs="Arial"/>
          <w:sz w:val="24"/>
          <w:szCs w:val="24"/>
        </w:rPr>
        <w:t xml:space="preserve"> do corpo e por fim, o sistema reprodutivo garante a produção de gametas masculinos e femininos.</w:t>
      </w:r>
      <w:r>
        <w:rPr>
          <w:rFonts w:ascii="Arial" w:eastAsia="Arial" w:hAnsi="Arial" w:cs="Arial"/>
          <w:sz w:val="24"/>
          <w:szCs w:val="24"/>
          <w:vertAlign w:val="superscript"/>
        </w:rPr>
        <w:t>3,5,6</w:t>
      </w:r>
      <w:r>
        <w:rPr>
          <w:rFonts w:ascii="Arial" w:eastAsia="Arial" w:hAnsi="Arial" w:cs="Arial"/>
          <w:sz w:val="24"/>
          <w:szCs w:val="24"/>
        </w:rPr>
        <w:t xml:space="preserve"> </w:t>
      </w:r>
    </w:p>
    <w:p w14:paraId="22811525" w14:textId="286A7FE0"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sz w:val="24"/>
          <w:szCs w:val="24"/>
        </w:rPr>
        <w:t>A força da gravidade</w:t>
      </w:r>
      <w:r>
        <w:rPr>
          <w:rFonts w:ascii="Arial" w:eastAsia="Arial" w:hAnsi="Arial" w:cs="Arial"/>
          <w:sz w:val="24"/>
          <w:szCs w:val="24"/>
          <w:vertAlign w:val="superscript"/>
        </w:rPr>
        <w:footnoteReference w:id="1"/>
      </w:r>
      <w:r>
        <w:rPr>
          <w:rFonts w:ascii="Arial" w:eastAsia="Arial" w:hAnsi="Arial" w:cs="Arial"/>
          <w:sz w:val="24"/>
          <w:szCs w:val="24"/>
        </w:rPr>
        <w:t xml:space="preserve"> na superfície da Terra, permaneceu constante em ambas as direções e magnitude desde a formação do planeta, exercendo papel importante no </w:t>
      </w:r>
      <w:r w:rsidR="00B601A6">
        <w:rPr>
          <w:rFonts w:ascii="Arial" w:eastAsia="Arial" w:hAnsi="Arial" w:cs="Arial"/>
          <w:sz w:val="24"/>
          <w:szCs w:val="24"/>
        </w:rPr>
        <w:t>desenvolvimento filogenético</w:t>
      </w:r>
      <w:r>
        <w:rPr>
          <w:rFonts w:ascii="Arial" w:eastAsia="Arial" w:hAnsi="Arial" w:cs="Arial"/>
          <w:sz w:val="24"/>
          <w:szCs w:val="24"/>
        </w:rPr>
        <w:t xml:space="preserve"> e na sobrevivência de todos os seres vivos.</w:t>
      </w:r>
      <w:r>
        <w:rPr>
          <w:rFonts w:ascii="Arial" w:eastAsia="Arial" w:hAnsi="Arial" w:cs="Arial"/>
          <w:sz w:val="24"/>
          <w:szCs w:val="24"/>
          <w:vertAlign w:val="superscript"/>
        </w:rPr>
        <w:t>8,9</w:t>
      </w:r>
      <w:r>
        <w:rPr>
          <w:rFonts w:ascii="Arial" w:eastAsia="Arial" w:hAnsi="Arial" w:cs="Arial"/>
          <w:sz w:val="24"/>
          <w:szCs w:val="24"/>
        </w:rPr>
        <w:t xml:space="preserve"> A gravidade faz com </w:t>
      </w:r>
      <w:del w:id="18" w:author="Luis" w:date="2021-10-13T09:57:00Z">
        <w:r w:rsidDel="00C40F9E">
          <w:rPr>
            <w:rFonts w:ascii="Arial" w:eastAsia="Arial" w:hAnsi="Arial" w:cs="Arial"/>
            <w:sz w:val="24"/>
            <w:szCs w:val="24"/>
          </w:rPr>
          <w:delText>que  todos</w:delText>
        </w:r>
      </w:del>
      <w:ins w:id="19" w:author="Luis" w:date="2021-10-13T09:57:00Z">
        <w:r w:rsidR="00C40F9E">
          <w:rPr>
            <w:rFonts w:ascii="Arial" w:eastAsia="Arial" w:hAnsi="Arial" w:cs="Arial"/>
            <w:sz w:val="24"/>
            <w:szCs w:val="24"/>
          </w:rPr>
          <w:t>que todos</w:t>
        </w:r>
      </w:ins>
      <w:r>
        <w:rPr>
          <w:rFonts w:ascii="Arial" w:eastAsia="Arial" w:hAnsi="Arial" w:cs="Arial"/>
          <w:sz w:val="24"/>
          <w:szCs w:val="24"/>
        </w:rPr>
        <w:t xml:space="preserve"> os objetos sofram atração entre si, como por exemplo a Lua em órbita da Terra e a Terra em órbita do Sol.  É dependente da massa do objeto e da distância. Sendo assim, um objeto de massa maior atrai objetos de massa menor, </w:t>
      </w:r>
      <w:r>
        <w:rPr>
          <w:rFonts w:ascii="Arial" w:eastAsia="Arial" w:hAnsi="Arial" w:cs="Arial"/>
          <w:sz w:val="24"/>
          <w:szCs w:val="24"/>
        </w:rPr>
        <w:lastRenderedPageBreak/>
        <w:t>enquanto a gravidade se torna mais fraca com a distância. Devido a isso, o peso de um astronauta é próximo de zero no ambiente extraterrestre.</w:t>
      </w:r>
      <w:r>
        <w:rPr>
          <w:rFonts w:ascii="Arial" w:eastAsia="Arial" w:hAnsi="Arial" w:cs="Arial"/>
          <w:sz w:val="24"/>
          <w:szCs w:val="24"/>
          <w:vertAlign w:val="superscript"/>
        </w:rPr>
        <w:t>10,11</w:t>
      </w:r>
    </w:p>
    <w:p w14:paraId="4D14EED4" w14:textId="77777777" w:rsidR="00C763E3" w:rsidRDefault="004F1FBE">
      <w:pPr>
        <w:spacing w:before="30" w:after="0" w:line="360" w:lineRule="auto"/>
        <w:ind w:firstLine="708"/>
        <w:jc w:val="both"/>
        <w:rPr>
          <w:rFonts w:ascii="Arial" w:eastAsia="Arial" w:hAnsi="Arial" w:cs="Arial"/>
          <w:sz w:val="24"/>
          <w:szCs w:val="24"/>
          <w:vertAlign w:val="superscript"/>
        </w:rPr>
      </w:pPr>
      <w:r>
        <w:rPr>
          <w:rFonts w:ascii="Arial" w:eastAsia="Arial" w:hAnsi="Arial" w:cs="Arial"/>
          <w:sz w:val="24"/>
          <w:szCs w:val="24"/>
        </w:rPr>
        <w:t>Quando os animais da Terra têm de experimentar uma gravidade variada, sendo hiper ou microgravidade (MG) em explorações espaciais, eles podem sofrer alterações fisiológicas, pois seus organismos estão acostumados ao vetor gravitacional terrestre. No entanto, pela capacidade de se adaptarem, eles ainda podem lidar com essa variação.</w:t>
      </w:r>
      <w:r>
        <w:rPr>
          <w:rFonts w:ascii="Arial" w:eastAsia="Arial" w:hAnsi="Arial" w:cs="Arial"/>
          <w:sz w:val="24"/>
          <w:szCs w:val="24"/>
          <w:vertAlign w:val="superscript"/>
        </w:rPr>
        <w:t>9</w:t>
      </w:r>
    </w:p>
    <w:p w14:paraId="371B124F" w14:textId="40EB0BE4" w:rsidR="00C763E3" w:rsidRDefault="004F1FBE">
      <w:pPr>
        <w:spacing w:before="30" w:after="0" w:line="360" w:lineRule="auto"/>
        <w:ind w:firstLine="708"/>
        <w:jc w:val="both"/>
        <w:rPr>
          <w:rFonts w:ascii="Arial" w:eastAsia="Arial" w:hAnsi="Arial" w:cs="Arial"/>
          <w:color w:val="000000"/>
          <w:sz w:val="24"/>
          <w:szCs w:val="24"/>
        </w:rPr>
      </w:pPr>
      <w:r>
        <w:rPr>
          <w:rFonts w:ascii="Arial" w:eastAsia="Arial" w:hAnsi="Arial" w:cs="Arial"/>
          <w:color w:val="000000"/>
          <w:sz w:val="24"/>
          <w:szCs w:val="24"/>
        </w:rPr>
        <w:t xml:space="preserve">A condição de </w:t>
      </w:r>
      <w:del w:id="20" w:author="Luis" w:date="2021-10-13T09:57:00Z">
        <w:r w:rsidDel="00C40F9E">
          <w:rPr>
            <w:rFonts w:ascii="Arial" w:eastAsia="Arial" w:hAnsi="Arial" w:cs="Arial"/>
            <w:color w:val="000000"/>
            <w:sz w:val="24"/>
            <w:szCs w:val="24"/>
          </w:rPr>
          <w:delText xml:space="preserve">microgravidade </w:delText>
        </w:r>
      </w:del>
      <w:ins w:id="21" w:author="Luis" w:date="2021-10-13T09:57:00Z">
        <w:r w:rsidR="00C40F9E">
          <w:rPr>
            <w:rFonts w:ascii="Arial" w:eastAsia="Arial" w:hAnsi="Arial" w:cs="Arial"/>
            <w:color w:val="000000"/>
            <w:sz w:val="24"/>
            <w:szCs w:val="24"/>
          </w:rPr>
          <w:t xml:space="preserve">MG </w:t>
        </w:r>
      </w:ins>
      <w:r>
        <w:rPr>
          <w:rFonts w:ascii="Arial" w:eastAsia="Arial" w:hAnsi="Arial" w:cs="Arial"/>
          <w:color w:val="000000"/>
          <w:sz w:val="24"/>
          <w:szCs w:val="24"/>
        </w:rPr>
        <w:t xml:space="preserve">é observada principalmente em espaçonaves, onde as pessoas e os objetos que se encontram ali flutuam, pois estão em um estado de queda livre constante ao redor da Terra, fazendo-as parecerem ausentes de peso. </w:t>
      </w:r>
      <w:r>
        <w:rPr>
          <w:rFonts w:ascii="Arial" w:eastAsia="Arial" w:hAnsi="Arial" w:cs="Arial"/>
          <w:color w:val="000000"/>
          <w:sz w:val="24"/>
          <w:szCs w:val="24"/>
          <w:vertAlign w:val="superscript"/>
        </w:rPr>
        <w:t>10,12</w:t>
      </w:r>
    </w:p>
    <w:p w14:paraId="249A2BA1" w14:textId="7A606297"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color w:val="000000"/>
          <w:sz w:val="24"/>
          <w:szCs w:val="24"/>
        </w:rPr>
        <w:t>A curiosidade humana fez com que o espaço exterior deixasse de ser inacessível</w:t>
      </w:r>
      <w:r w:rsidR="00CF5FD9">
        <w:rPr>
          <w:rFonts w:ascii="Arial" w:eastAsia="Arial" w:hAnsi="Arial" w:cs="Arial"/>
          <w:color w:val="000000" w:themeColor="text1"/>
          <w:sz w:val="24"/>
          <w:szCs w:val="24"/>
        </w:rPr>
        <w:t>.</w:t>
      </w:r>
      <w:r>
        <w:rPr>
          <w:rFonts w:ascii="Arial" w:eastAsia="Arial" w:hAnsi="Arial" w:cs="Arial"/>
          <w:color w:val="FF0000"/>
          <w:sz w:val="24"/>
          <w:szCs w:val="24"/>
        </w:rPr>
        <w:t xml:space="preserve"> </w:t>
      </w:r>
      <w:r>
        <w:rPr>
          <w:rFonts w:ascii="Arial" w:eastAsia="Arial" w:hAnsi="Arial" w:cs="Arial"/>
          <w:color w:val="000000"/>
          <w:sz w:val="24"/>
          <w:szCs w:val="24"/>
        </w:rPr>
        <w:t xml:space="preserve">No primeiro voo espacial humano, realizado pelo Programa Soviético Vostok em 12 de abril de 1961 e tripulado por Yuri Gagarin (1934–1968), as influências de um ambiente microgravitacional já estavam sendo monitoradas. Com o aumento das explorações </w:t>
      </w:r>
      <w:r>
        <w:rPr>
          <w:rFonts w:ascii="Arial" w:eastAsia="Arial" w:hAnsi="Arial" w:cs="Arial"/>
          <w:sz w:val="24"/>
          <w:szCs w:val="24"/>
        </w:rPr>
        <w:t>surgiu a Bioastronáutica, um ramo da ciência que estuda os efeitos biológicos de voos espaciais na saúde dos astronautas</w:t>
      </w:r>
      <w:r>
        <w:rPr>
          <w:rFonts w:ascii="Arial" w:eastAsia="Arial" w:hAnsi="Arial" w:cs="Arial"/>
          <w:color w:val="000000"/>
          <w:sz w:val="24"/>
          <w:szCs w:val="24"/>
        </w:rPr>
        <w:t xml:space="preserve">. Foi um dos fatores que contribuiu para o sucesso do Projeto Apollo, </w:t>
      </w:r>
      <w:r>
        <w:rPr>
          <w:rFonts w:ascii="Arial" w:eastAsia="Arial" w:hAnsi="Arial" w:cs="Arial"/>
          <w:sz w:val="24"/>
          <w:szCs w:val="24"/>
        </w:rPr>
        <w:t xml:space="preserve">de levar o primeiro homem à </w:t>
      </w:r>
      <w:del w:id="22" w:author="Luis" w:date="2021-10-13T09:58:00Z">
        <w:r w:rsidDel="00C40F9E">
          <w:rPr>
            <w:rFonts w:ascii="Arial" w:eastAsia="Arial" w:hAnsi="Arial" w:cs="Arial"/>
            <w:sz w:val="24"/>
            <w:szCs w:val="24"/>
          </w:rPr>
          <w:delText>lua  e</w:delText>
        </w:r>
      </w:del>
      <w:ins w:id="23" w:author="Luis" w:date="2021-10-13T09:58:00Z">
        <w:r w:rsidR="00C40F9E">
          <w:rPr>
            <w:rFonts w:ascii="Arial" w:eastAsia="Arial" w:hAnsi="Arial" w:cs="Arial"/>
            <w:sz w:val="24"/>
            <w:szCs w:val="24"/>
          </w:rPr>
          <w:t>lua e</w:t>
        </w:r>
      </w:ins>
      <w:r>
        <w:rPr>
          <w:rFonts w:ascii="Arial" w:eastAsia="Arial" w:hAnsi="Arial" w:cs="Arial"/>
          <w:sz w:val="24"/>
          <w:szCs w:val="24"/>
        </w:rPr>
        <w:t xml:space="preserve"> </w:t>
      </w:r>
      <w:del w:id="24" w:author="Luis" w:date="2021-10-13T09:58:00Z">
        <w:r w:rsidDel="00C40F9E">
          <w:rPr>
            <w:rFonts w:ascii="Arial" w:eastAsia="Arial" w:hAnsi="Arial" w:cs="Arial"/>
            <w:sz w:val="24"/>
            <w:szCs w:val="24"/>
          </w:rPr>
          <w:delText>traze</w:delText>
        </w:r>
      </w:del>
      <w:ins w:id="25" w:author="Luis" w:date="2021-10-13T09:58:00Z">
        <w:r w:rsidR="00C40F9E">
          <w:rPr>
            <w:rFonts w:ascii="Arial" w:eastAsia="Arial" w:hAnsi="Arial" w:cs="Arial"/>
            <w:sz w:val="24"/>
            <w:szCs w:val="24"/>
          </w:rPr>
          <w:t>trazê</w:t>
        </w:r>
      </w:ins>
      <w:r>
        <w:rPr>
          <w:rFonts w:ascii="Arial" w:eastAsia="Arial" w:hAnsi="Arial" w:cs="Arial"/>
          <w:sz w:val="24"/>
          <w:szCs w:val="24"/>
        </w:rPr>
        <w:t>-lo de volta em segurança,</w:t>
      </w:r>
      <w:r>
        <w:rPr>
          <w:rFonts w:ascii="Arial" w:eastAsia="Arial" w:hAnsi="Arial" w:cs="Arial"/>
          <w:color w:val="000000"/>
          <w:sz w:val="24"/>
          <w:szCs w:val="24"/>
        </w:rPr>
        <w:t xml:space="preserve"> realizado pelo </w:t>
      </w:r>
      <w:r>
        <w:rPr>
          <w:rFonts w:ascii="Arial" w:eastAsia="Arial" w:hAnsi="Arial" w:cs="Arial"/>
          <w:sz w:val="24"/>
          <w:szCs w:val="24"/>
        </w:rPr>
        <w:t>Estados Unidos da América, em 1969.</w:t>
      </w:r>
      <w:r>
        <w:rPr>
          <w:rFonts w:ascii="Arial" w:eastAsia="Arial" w:hAnsi="Arial" w:cs="Arial"/>
          <w:sz w:val="24"/>
          <w:szCs w:val="24"/>
          <w:vertAlign w:val="superscript"/>
        </w:rPr>
        <w:t>13,14</w:t>
      </w:r>
      <w:r>
        <w:rPr>
          <w:rFonts w:ascii="Arial" w:eastAsia="Arial" w:hAnsi="Arial" w:cs="Arial"/>
          <w:sz w:val="24"/>
          <w:szCs w:val="24"/>
        </w:rPr>
        <w:t xml:space="preserve"> </w:t>
      </w:r>
    </w:p>
    <w:p w14:paraId="49888B8A" w14:textId="25DDB9EA"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sz w:val="24"/>
          <w:szCs w:val="24"/>
        </w:rPr>
        <w:t xml:space="preserve">Alguns dos problemas médicos em decorrência da </w:t>
      </w:r>
      <w:del w:id="26" w:author="Luis" w:date="2021-10-13T09:58:00Z">
        <w:r w:rsidDel="00C40F9E">
          <w:rPr>
            <w:rFonts w:ascii="Arial" w:eastAsia="Arial" w:hAnsi="Arial" w:cs="Arial"/>
            <w:sz w:val="24"/>
            <w:szCs w:val="24"/>
          </w:rPr>
          <w:delText>microgravidade</w:delText>
        </w:r>
      </w:del>
      <w:ins w:id="27" w:author="Luis" w:date="2021-10-13T09:58:00Z">
        <w:r w:rsidR="00C40F9E">
          <w:rPr>
            <w:rFonts w:ascii="Arial" w:eastAsia="Arial" w:hAnsi="Arial" w:cs="Arial"/>
            <w:sz w:val="24"/>
            <w:szCs w:val="24"/>
          </w:rPr>
          <w:t>MG</w:t>
        </w:r>
      </w:ins>
      <w:r>
        <w:rPr>
          <w:rFonts w:ascii="Arial" w:eastAsia="Arial" w:hAnsi="Arial" w:cs="Arial"/>
          <w:sz w:val="24"/>
          <w:szCs w:val="24"/>
        </w:rPr>
        <w:t>, relatados durante explorações espaciais são: barotite, barotrauma, reações comportamentais, psicológicas, desmineralização óssea, perturbação do ritmo circadiano, irritação e lesão nos olhos, atrofia muscular e perda de força, risco de catarata, desidratação, problemas na audição, redução de componentes sanguíneos, intolerância ortostática após o voo, enjoos, perda de peso, dores de cabeça, dores nas costas, capacidade metabólica alterada no fígado, níveis elevados de glicose e insulina no sangue, alteração na mucosa do estômago, desregulação do sistema imune, alterações no metabolismo das proteínas</w:t>
      </w:r>
      <w:r w:rsidR="0006138C">
        <w:rPr>
          <w:rFonts w:ascii="Arial" w:eastAsia="Arial" w:hAnsi="Arial" w:cs="Arial"/>
          <w:sz w:val="24"/>
          <w:szCs w:val="24"/>
        </w:rPr>
        <w:t>,</w:t>
      </w:r>
      <w:r>
        <w:rPr>
          <w:rFonts w:ascii="Arial" w:eastAsia="Arial" w:hAnsi="Arial" w:cs="Arial"/>
          <w:sz w:val="24"/>
          <w:szCs w:val="24"/>
        </w:rPr>
        <w:t xml:space="preserve"> entre outros.</w:t>
      </w:r>
      <w:r>
        <w:rPr>
          <w:rFonts w:ascii="Arial" w:eastAsia="Arial" w:hAnsi="Arial" w:cs="Arial"/>
          <w:sz w:val="24"/>
          <w:szCs w:val="24"/>
          <w:vertAlign w:val="superscript"/>
        </w:rPr>
        <w:t>15,16,17</w:t>
      </w:r>
    </w:p>
    <w:p w14:paraId="165E14FC" w14:textId="77777777" w:rsidR="00C763E3" w:rsidRDefault="004F1FBE">
      <w:pPr>
        <w:spacing w:before="30" w:after="0" w:line="360" w:lineRule="auto"/>
        <w:ind w:firstLine="708"/>
        <w:jc w:val="both"/>
        <w:rPr>
          <w:rFonts w:ascii="Arial" w:eastAsia="Arial" w:hAnsi="Arial" w:cs="Arial"/>
          <w:sz w:val="24"/>
          <w:szCs w:val="24"/>
          <w:vertAlign w:val="superscript"/>
        </w:rPr>
      </w:pPr>
      <w:r>
        <w:rPr>
          <w:rFonts w:ascii="Arial" w:eastAsia="Arial" w:hAnsi="Arial" w:cs="Arial"/>
          <w:sz w:val="24"/>
          <w:szCs w:val="24"/>
        </w:rPr>
        <w:t>Com o objetivo de reduzir ou evitar essas perturbações homeostáticas, os astronautas são treinados através de simuladores.</w:t>
      </w:r>
      <w:r>
        <w:rPr>
          <w:rFonts w:ascii="Arial" w:eastAsia="Arial" w:hAnsi="Arial" w:cs="Arial"/>
          <w:sz w:val="24"/>
          <w:szCs w:val="24"/>
          <w:vertAlign w:val="superscript"/>
        </w:rPr>
        <w:t>18</w:t>
      </w:r>
    </w:p>
    <w:p w14:paraId="3257D7F2" w14:textId="5C49C740" w:rsidR="00C763E3" w:rsidRDefault="004F1FBE">
      <w:pPr>
        <w:spacing w:before="30" w:after="0" w:line="360" w:lineRule="auto"/>
        <w:ind w:firstLine="708"/>
        <w:jc w:val="both"/>
        <w:rPr>
          <w:ins w:id="28" w:author="Luis" w:date="2021-10-13T09:58:00Z"/>
          <w:rFonts w:ascii="Arial" w:eastAsia="Arial" w:hAnsi="Arial" w:cs="Arial"/>
          <w:sz w:val="24"/>
          <w:szCs w:val="24"/>
        </w:rPr>
      </w:pPr>
      <w:r>
        <w:rPr>
          <w:rFonts w:ascii="Arial" w:eastAsia="Arial" w:hAnsi="Arial" w:cs="Arial"/>
          <w:sz w:val="24"/>
          <w:szCs w:val="24"/>
        </w:rPr>
        <w:t xml:space="preserve">Pelo exposto, torna-se relevante realizar estudos que procurem discriminar os efeitos que a </w:t>
      </w:r>
      <w:del w:id="29" w:author="Luis" w:date="2021-10-13T09:58:00Z">
        <w:r w:rsidDel="00C40F9E">
          <w:rPr>
            <w:rFonts w:ascii="Arial" w:eastAsia="Arial" w:hAnsi="Arial" w:cs="Arial"/>
            <w:sz w:val="24"/>
            <w:szCs w:val="24"/>
          </w:rPr>
          <w:delText xml:space="preserve">microgravidade </w:delText>
        </w:r>
      </w:del>
      <w:ins w:id="30" w:author="Luis" w:date="2021-10-13T09:58:00Z">
        <w:r w:rsidR="00C40F9E">
          <w:rPr>
            <w:rFonts w:ascii="Arial" w:eastAsia="Arial" w:hAnsi="Arial" w:cs="Arial"/>
            <w:sz w:val="24"/>
            <w:szCs w:val="24"/>
          </w:rPr>
          <w:t xml:space="preserve">MG </w:t>
        </w:r>
      </w:ins>
      <w:r>
        <w:rPr>
          <w:rFonts w:ascii="Arial" w:eastAsia="Arial" w:hAnsi="Arial" w:cs="Arial"/>
          <w:sz w:val="24"/>
          <w:szCs w:val="24"/>
        </w:rPr>
        <w:t>produz no organismo humano e suas consequências para a saúde.</w:t>
      </w:r>
    </w:p>
    <w:p w14:paraId="156DCA07" w14:textId="77777777" w:rsidR="00C40F9E" w:rsidRDefault="00C40F9E">
      <w:pPr>
        <w:spacing w:before="30" w:after="0" w:line="360" w:lineRule="auto"/>
        <w:ind w:firstLine="708"/>
        <w:jc w:val="both"/>
        <w:rPr>
          <w:rFonts w:ascii="Arial" w:eastAsia="Arial" w:hAnsi="Arial" w:cs="Arial"/>
          <w:sz w:val="24"/>
          <w:szCs w:val="24"/>
        </w:rPr>
      </w:pPr>
    </w:p>
    <w:p w14:paraId="6F0434EE" w14:textId="77777777" w:rsidR="00C763E3" w:rsidRDefault="004F1FBE">
      <w:pPr>
        <w:spacing w:before="30" w:after="0" w:line="360" w:lineRule="auto"/>
        <w:rPr>
          <w:rFonts w:ascii="Arial" w:eastAsia="Arial" w:hAnsi="Arial" w:cs="Arial"/>
          <w:b/>
          <w:sz w:val="24"/>
          <w:szCs w:val="24"/>
        </w:rPr>
      </w:pPr>
      <w:r>
        <w:rPr>
          <w:rFonts w:ascii="Arial" w:eastAsia="Arial" w:hAnsi="Arial" w:cs="Arial"/>
          <w:b/>
          <w:sz w:val="24"/>
          <w:szCs w:val="24"/>
        </w:rPr>
        <w:lastRenderedPageBreak/>
        <w:t>2 OBJETIVOS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0F6F7C62" w14:textId="328C3352"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sz w:val="24"/>
          <w:szCs w:val="24"/>
        </w:rPr>
        <w:t xml:space="preserve">Investigar e explicitar os efeitos na fisiologia humana de um ambiente de </w:t>
      </w:r>
      <w:del w:id="31" w:author="Luis" w:date="2021-10-13T09:59:00Z">
        <w:r w:rsidDel="00C40F9E">
          <w:rPr>
            <w:rFonts w:ascii="Arial" w:eastAsia="Arial" w:hAnsi="Arial" w:cs="Arial"/>
            <w:sz w:val="24"/>
            <w:szCs w:val="24"/>
          </w:rPr>
          <w:delText>microgravidade</w:delText>
        </w:r>
      </w:del>
      <w:ins w:id="32" w:author="Luis" w:date="2021-10-13T09:59:00Z">
        <w:r w:rsidR="00C40F9E">
          <w:rPr>
            <w:rFonts w:ascii="Arial" w:eastAsia="Arial" w:hAnsi="Arial" w:cs="Arial"/>
            <w:sz w:val="24"/>
            <w:szCs w:val="24"/>
          </w:rPr>
          <w:t>MG</w:t>
        </w:r>
      </w:ins>
      <w:r>
        <w:rPr>
          <w:rFonts w:ascii="Arial" w:eastAsia="Arial" w:hAnsi="Arial" w:cs="Arial"/>
          <w:sz w:val="24"/>
          <w:szCs w:val="24"/>
        </w:rPr>
        <w:t>, pontuando as adaptações fisiológicas e a importância desses estudos, visto que há um aumento crescente no interesse pela exploração espacial.</w:t>
      </w:r>
    </w:p>
    <w:p w14:paraId="4303810F" w14:textId="77777777" w:rsidR="00C763E3" w:rsidRDefault="00C763E3">
      <w:pPr>
        <w:spacing w:before="30" w:after="0" w:line="360" w:lineRule="auto"/>
        <w:rPr>
          <w:rFonts w:ascii="Arial" w:eastAsia="Arial" w:hAnsi="Arial" w:cs="Arial"/>
          <w:sz w:val="24"/>
          <w:szCs w:val="24"/>
        </w:rPr>
      </w:pPr>
    </w:p>
    <w:p w14:paraId="787B04E5" w14:textId="77777777" w:rsidR="00C763E3" w:rsidRDefault="004F1FBE">
      <w:pPr>
        <w:spacing w:before="30" w:after="0" w:line="360" w:lineRule="auto"/>
        <w:rPr>
          <w:rFonts w:ascii="Arial" w:eastAsia="Arial" w:hAnsi="Arial" w:cs="Arial"/>
          <w:b/>
          <w:sz w:val="24"/>
          <w:szCs w:val="24"/>
        </w:rPr>
      </w:pPr>
      <w:r>
        <w:rPr>
          <w:rFonts w:ascii="Arial" w:eastAsia="Arial" w:hAnsi="Arial" w:cs="Arial"/>
          <w:b/>
          <w:sz w:val="24"/>
          <w:szCs w:val="24"/>
        </w:rPr>
        <w:t>3 JUSTIFICATIVA</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2277CD57" w14:textId="3D3B1CF9"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sz w:val="24"/>
          <w:szCs w:val="24"/>
        </w:rPr>
        <w:t xml:space="preserve">Estudar as alterações fisiológicas decorrentes de um ambiente de </w:t>
      </w:r>
      <w:del w:id="33" w:author="Luis" w:date="2021-10-13T09:59:00Z">
        <w:r w:rsidDel="00C40F9E">
          <w:rPr>
            <w:rFonts w:ascii="Arial" w:eastAsia="Arial" w:hAnsi="Arial" w:cs="Arial"/>
            <w:sz w:val="24"/>
            <w:szCs w:val="24"/>
          </w:rPr>
          <w:delText xml:space="preserve">microgravidade </w:delText>
        </w:r>
      </w:del>
      <w:ins w:id="34" w:author="Luis" w:date="2021-10-13T09:59:00Z">
        <w:r w:rsidR="00C40F9E">
          <w:rPr>
            <w:rFonts w:ascii="Arial" w:eastAsia="Arial" w:hAnsi="Arial" w:cs="Arial"/>
            <w:sz w:val="24"/>
            <w:szCs w:val="24"/>
          </w:rPr>
          <w:t xml:space="preserve">MG </w:t>
        </w:r>
      </w:ins>
      <w:r>
        <w:rPr>
          <w:rFonts w:ascii="Arial" w:eastAsia="Arial" w:hAnsi="Arial" w:cs="Arial"/>
          <w:sz w:val="24"/>
          <w:szCs w:val="24"/>
        </w:rPr>
        <w:t xml:space="preserve">é importante para assegurar a saúde dos astronautas, visto que há um crescente interesse pela busca de conhecimentos a respeito do espaço exterior, onde pode-se citar os projetos da </w:t>
      </w:r>
      <w:r w:rsidR="0006138C" w:rsidRPr="0006138C">
        <w:rPr>
          <w:rFonts w:ascii="Arial" w:hAnsi="Arial" w:cs="Arial"/>
          <w:color w:val="000000" w:themeColor="text1"/>
          <w:sz w:val="24"/>
          <w:szCs w:val="24"/>
          <w:shd w:val="clear" w:color="auto" w:fill="FFFFFF"/>
        </w:rPr>
        <w:t xml:space="preserve">National Aeronautics and Space Administration </w:t>
      </w:r>
      <w:r w:rsidR="0006138C">
        <w:rPr>
          <w:rFonts w:ascii="Arial" w:hAnsi="Arial" w:cs="Arial"/>
          <w:color w:val="000000" w:themeColor="text1"/>
          <w:sz w:val="24"/>
          <w:szCs w:val="24"/>
          <w:shd w:val="clear" w:color="auto" w:fill="FFFFFF"/>
        </w:rPr>
        <w:t xml:space="preserve">(NASA) </w:t>
      </w:r>
      <w:r>
        <w:rPr>
          <w:rFonts w:ascii="Arial" w:eastAsia="Arial" w:hAnsi="Arial" w:cs="Arial"/>
          <w:sz w:val="24"/>
          <w:szCs w:val="24"/>
        </w:rPr>
        <w:t>e</w:t>
      </w:r>
      <w:r w:rsidR="0006138C">
        <w:rPr>
          <w:rFonts w:ascii="Arial" w:eastAsia="Arial" w:hAnsi="Arial" w:cs="Arial"/>
          <w:sz w:val="24"/>
          <w:szCs w:val="24"/>
        </w:rPr>
        <w:t xml:space="preserve"> </w:t>
      </w:r>
      <w:r w:rsidR="0006138C" w:rsidRPr="0006138C">
        <w:rPr>
          <w:rFonts w:ascii="Arial" w:eastAsia="Arial" w:hAnsi="Arial" w:cs="Arial"/>
          <w:sz w:val="24"/>
          <w:szCs w:val="24"/>
        </w:rPr>
        <w:t>Space Exploration Technologies Corp</w:t>
      </w:r>
      <w:r w:rsidR="0006138C">
        <w:rPr>
          <w:rFonts w:ascii="Arial" w:eastAsia="Arial" w:hAnsi="Arial" w:cs="Arial"/>
          <w:sz w:val="24"/>
          <w:szCs w:val="24"/>
        </w:rPr>
        <w:t>.</w:t>
      </w:r>
      <w:r>
        <w:rPr>
          <w:rFonts w:ascii="Arial" w:eastAsia="Arial" w:hAnsi="Arial" w:cs="Arial"/>
          <w:sz w:val="24"/>
          <w:szCs w:val="24"/>
        </w:rPr>
        <w:t xml:space="preserve"> </w:t>
      </w:r>
      <w:r w:rsidR="0006138C">
        <w:rPr>
          <w:rFonts w:ascii="Arial" w:eastAsia="Arial" w:hAnsi="Arial" w:cs="Arial"/>
          <w:sz w:val="24"/>
          <w:szCs w:val="24"/>
        </w:rPr>
        <w:t>(</w:t>
      </w:r>
      <w:r>
        <w:rPr>
          <w:rFonts w:ascii="Arial" w:eastAsia="Arial" w:hAnsi="Arial" w:cs="Arial"/>
          <w:sz w:val="24"/>
          <w:szCs w:val="24"/>
        </w:rPr>
        <w:t>Spacex</w:t>
      </w:r>
      <w:r w:rsidR="0006138C">
        <w:rPr>
          <w:rFonts w:ascii="Arial" w:eastAsia="Arial" w:hAnsi="Arial" w:cs="Arial"/>
          <w:sz w:val="24"/>
          <w:szCs w:val="24"/>
        </w:rPr>
        <w:t>)</w:t>
      </w:r>
      <w:r>
        <w:rPr>
          <w:rFonts w:ascii="Arial" w:eastAsia="Arial" w:hAnsi="Arial" w:cs="Arial"/>
          <w:sz w:val="24"/>
          <w:szCs w:val="24"/>
        </w:rPr>
        <w:t>. Ao identificar esses efeitos fisiológicos, é possível aprofundar os estudos buscando melhorar as formas de simulação na Terra para o voo espacial, bem como estudar as formas de adaptabilidade do corpo humano, e por consequência reduzir essas alterações.</w:t>
      </w:r>
    </w:p>
    <w:p w14:paraId="690D37BA" w14:textId="77777777"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sz w:val="24"/>
          <w:szCs w:val="24"/>
        </w:rPr>
        <w:t xml:space="preserve">Aperfeiçoando os conhecimentos nesse ramo e garantindo a integridade na saúde dos astronautas, as pesquisas em ambientes extraterrestres vão acelerar, podendo trazer benefícios tecnológicos a todos. </w:t>
      </w:r>
    </w:p>
    <w:p w14:paraId="3B1FD275" w14:textId="36254E29"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sz w:val="24"/>
          <w:szCs w:val="24"/>
        </w:rPr>
        <w:t xml:space="preserve">Nesse contexto, o presente trabalho </w:t>
      </w:r>
      <w:del w:id="35" w:author="Luis" w:date="2021-10-13T09:56:00Z">
        <w:r w:rsidDel="00C40F9E">
          <w:rPr>
            <w:rFonts w:ascii="Arial" w:eastAsia="Arial" w:hAnsi="Arial" w:cs="Arial"/>
            <w:sz w:val="24"/>
            <w:szCs w:val="24"/>
          </w:rPr>
          <w:delText xml:space="preserve">traz </w:delText>
        </w:r>
      </w:del>
      <w:ins w:id="36" w:author="Luis" w:date="2021-10-13T09:56:00Z">
        <w:r w:rsidR="00C40F9E">
          <w:rPr>
            <w:rFonts w:ascii="Arial" w:eastAsia="Arial" w:hAnsi="Arial" w:cs="Arial"/>
            <w:sz w:val="24"/>
            <w:szCs w:val="24"/>
          </w:rPr>
          <w:t xml:space="preserve">trouxe </w:t>
        </w:r>
      </w:ins>
      <w:r>
        <w:rPr>
          <w:rFonts w:ascii="Arial" w:eastAsia="Arial" w:hAnsi="Arial" w:cs="Arial"/>
          <w:sz w:val="24"/>
          <w:szCs w:val="24"/>
        </w:rPr>
        <w:t>como proposta a análise desses efeitos microgravitacionais na fisiologia humana através da pesquisa em literatura</w:t>
      </w:r>
      <w:del w:id="37" w:author="Luis" w:date="2021-10-13T09:56:00Z">
        <w:r w:rsidDel="00C40F9E">
          <w:rPr>
            <w:rFonts w:ascii="Arial" w:eastAsia="Arial" w:hAnsi="Arial" w:cs="Arial"/>
            <w:sz w:val="24"/>
            <w:szCs w:val="24"/>
          </w:rPr>
          <w:delText>s</w:delText>
        </w:r>
      </w:del>
      <w:r>
        <w:rPr>
          <w:rFonts w:ascii="Arial" w:eastAsia="Arial" w:hAnsi="Arial" w:cs="Arial"/>
          <w:sz w:val="24"/>
          <w:szCs w:val="24"/>
        </w:rPr>
        <w:t>, contribuindo com conhecimentos à área acadêmica, visto que a Biomedicina Espacial é um ramo novo que tende a crescer muito.</w:t>
      </w:r>
    </w:p>
    <w:p w14:paraId="4ED99DF5" w14:textId="77777777" w:rsidR="00C763E3" w:rsidRDefault="00C763E3">
      <w:pPr>
        <w:spacing w:before="30" w:after="0" w:line="360" w:lineRule="auto"/>
        <w:rPr>
          <w:rFonts w:ascii="Arial" w:eastAsia="Arial" w:hAnsi="Arial" w:cs="Arial"/>
          <w:b/>
          <w:sz w:val="24"/>
          <w:szCs w:val="24"/>
        </w:rPr>
      </w:pPr>
    </w:p>
    <w:p w14:paraId="0D8D9679" w14:textId="77777777" w:rsidR="00C763E3" w:rsidRDefault="004F1FBE">
      <w:pPr>
        <w:spacing w:before="30" w:after="0" w:line="360" w:lineRule="auto"/>
        <w:rPr>
          <w:rFonts w:ascii="Arial" w:eastAsia="Arial" w:hAnsi="Arial" w:cs="Arial"/>
          <w:b/>
          <w:sz w:val="24"/>
          <w:szCs w:val="24"/>
        </w:rPr>
      </w:pPr>
      <w:r>
        <w:rPr>
          <w:rFonts w:ascii="Arial" w:eastAsia="Arial" w:hAnsi="Arial" w:cs="Arial"/>
          <w:b/>
          <w:sz w:val="24"/>
          <w:szCs w:val="24"/>
        </w:rPr>
        <w:t xml:space="preserve">4 MÉTODOS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0BD26AF7" w14:textId="552E742E" w:rsidR="00C763E3" w:rsidRDefault="004F1FBE">
      <w:pPr>
        <w:spacing w:before="30" w:after="0" w:line="360" w:lineRule="auto"/>
        <w:ind w:firstLine="708"/>
        <w:jc w:val="both"/>
        <w:rPr>
          <w:rFonts w:ascii="Arial" w:eastAsia="Arial" w:hAnsi="Arial" w:cs="Arial"/>
          <w:sz w:val="24"/>
          <w:szCs w:val="24"/>
        </w:rPr>
      </w:pPr>
      <w:del w:id="38" w:author="Luis" w:date="2021-10-13T09:56:00Z">
        <w:r w:rsidDel="00C40F9E">
          <w:rPr>
            <w:rFonts w:ascii="Arial" w:eastAsia="Arial" w:hAnsi="Arial" w:cs="Arial"/>
            <w:sz w:val="24"/>
            <w:szCs w:val="24"/>
          </w:rPr>
          <w:delText>Trata</w:delText>
        </w:r>
      </w:del>
      <w:ins w:id="39" w:author="Luis" w:date="2021-10-13T09:56:00Z">
        <w:r w:rsidR="00C40F9E">
          <w:rPr>
            <w:rFonts w:ascii="Arial" w:eastAsia="Arial" w:hAnsi="Arial" w:cs="Arial"/>
            <w:sz w:val="24"/>
            <w:szCs w:val="24"/>
          </w:rPr>
          <w:t>Tratou</w:t>
        </w:r>
      </w:ins>
      <w:r>
        <w:rPr>
          <w:rFonts w:ascii="Arial" w:eastAsia="Arial" w:hAnsi="Arial" w:cs="Arial"/>
          <w:sz w:val="24"/>
          <w:szCs w:val="24"/>
        </w:rPr>
        <w:t>-se de uma</w:t>
      </w:r>
      <w:r>
        <w:rPr>
          <w:rFonts w:ascii="Arial" w:eastAsia="Arial" w:hAnsi="Arial" w:cs="Arial"/>
          <w:b/>
          <w:sz w:val="24"/>
          <w:szCs w:val="24"/>
        </w:rPr>
        <w:t xml:space="preserve"> </w:t>
      </w:r>
      <w:r>
        <w:rPr>
          <w:rFonts w:ascii="Arial" w:eastAsia="Arial" w:hAnsi="Arial" w:cs="Arial"/>
          <w:sz w:val="24"/>
          <w:szCs w:val="24"/>
        </w:rPr>
        <w:t xml:space="preserve">revisão da literatura, </w:t>
      </w:r>
      <w:del w:id="40" w:author="Luis" w:date="2021-10-13T09:56:00Z">
        <w:r w:rsidR="007E09A5" w:rsidDel="00C40F9E">
          <w:rPr>
            <w:rFonts w:ascii="Arial" w:eastAsia="Arial" w:hAnsi="Arial" w:cs="Arial"/>
            <w:sz w:val="24"/>
            <w:szCs w:val="24"/>
          </w:rPr>
          <w:delText>no qual foi</w:delText>
        </w:r>
        <w:r w:rsidDel="00C40F9E">
          <w:rPr>
            <w:rFonts w:ascii="Arial" w:eastAsia="Arial" w:hAnsi="Arial" w:cs="Arial"/>
            <w:sz w:val="24"/>
            <w:szCs w:val="24"/>
          </w:rPr>
          <w:delText xml:space="preserve"> </w:delText>
        </w:r>
      </w:del>
      <w:r>
        <w:rPr>
          <w:rFonts w:ascii="Arial" w:eastAsia="Arial" w:hAnsi="Arial" w:cs="Arial"/>
          <w:sz w:val="24"/>
          <w:szCs w:val="24"/>
        </w:rPr>
        <w:t>realizada com base em estudos primários. A revisão de literatura se desenvolve</w:t>
      </w:r>
      <w:r w:rsidR="007E09A5">
        <w:rPr>
          <w:rFonts w:ascii="Arial" w:eastAsia="Arial" w:hAnsi="Arial" w:cs="Arial"/>
          <w:sz w:val="24"/>
          <w:szCs w:val="24"/>
        </w:rPr>
        <w:t>u</w:t>
      </w:r>
      <w:r>
        <w:rPr>
          <w:rFonts w:ascii="Arial" w:eastAsia="Arial" w:hAnsi="Arial" w:cs="Arial"/>
          <w:sz w:val="24"/>
          <w:szCs w:val="24"/>
        </w:rPr>
        <w:t xml:space="preserve"> com base em estudos a partir de 1970 que abordaram os efeitos fisiológicos de um ambiente de microgravidade.</w:t>
      </w:r>
    </w:p>
    <w:p w14:paraId="225E3264" w14:textId="656A9748" w:rsidR="00C763E3" w:rsidRDefault="007E09A5">
      <w:pPr>
        <w:spacing w:before="30" w:after="0" w:line="360" w:lineRule="auto"/>
        <w:ind w:firstLine="708"/>
        <w:jc w:val="both"/>
        <w:rPr>
          <w:rFonts w:ascii="Arial" w:eastAsia="Arial" w:hAnsi="Arial" w:cs="Arial"/>
          <w:sz w:val="24"/>
          <w:szCs w:val="24"/>
        </w:rPr>
      </w:pPr>
      <w:r>
        <w:rPr>
          <w:rFonts w:ascii="Arial" w:eastAsia="Arial" w:hAnsi="Arial" w:cs="Arial"/>
          <w:sz w:val="24"/>
          <w:szCs w:val="24"/>
        </w:rPr>
        <w:t>Fo</w:t>
      </w:r>
      <w:r w:rsidR="004F1FBE">
        <w:rPr>
          <w:rFonts w:ascii="Arial" w:eastAsia="Arial" w:hAnsi="Arial" w:cs="Arial"/>
          <w:sz w:val="24"/>
          <w:szCs w:val="24"/>
        </w:rPr>
        <w:t>r</w:t>
      </w:r>
      <w:r>
        <w:rPr>
          <w:rFonts w:ascii="Arial" w:eastAsia="Arial" w:hAnsi="Arial" w:cs="Arial"/>
          <w:sz w:val="24"/>
          <w:szCs w:val="24"/>
        </w:rPr>
        <w:t>am</w:t>
      </w:r>
      <w:r w:rsidR="004F1FBE">
        <w:rPr>
          <w:rFonts w:ascii="Arial" w:eastAsia="Arial" w:hAnsi="Arial" w:cs="Arial"/>
          <w:sz w:val="24"/>
          <w:szCs w:val="24"/>
        </w:rPr>
        <w:t xml:space="preserve"> utilizados artigos científicos publicados em revistas indexadas nas bases de dados como Pubmed, Scielo, Springer, NASA, Elsevier, Google Acadêmico e Scopus. Também </w:t>
      </w:r>
      <w:r>
        <w:rPr>
          <w:rFonts w:ascii="Arial" w:eastAsia="Arial" w:hAnsi="Arial" w:cs="Arial"/>
          <w:sz w:val="24"/>
          <w:szCs w:val="24"/>
        </w:rPr>
        <w:t>foi</w:t>
      </w:r>
      <w:r w:rsidR="004F1FBE">
        <w:rPr>
          <w:rFonts w:ascii="Arial" w:eastAsia="Arial" w:hAnsi="Arial" w:cs="Arial"/>
          <w:sz w:val="24"/>
          <w:szCs w:val="24"/>
        </w:rPr>
        <w:t xml:space="preserve"> feito o uso de livros sobre Fisiologia e Física.</w:t>
      </w:r>
    </w:p>
    <w:p w14:paraId="12BFE3B3" w14:textId="753A1554" w:rsidR="00C763E3" w:rsidRDefault="004F1FBE">
      <w:pPr>
        <w:spacing w:before="30" w:after="0"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A busca </w:t>
      </w:r>
      <w:r w:rsidR="007E09A5">
        <w:rPr>
          <w:rFonts w:ascii="Arial" w:eastAsia="Arial" w:hAnsi="Arial" w:cs="Arial"/>
          <w:sz w:val="24"/>
          <w:szCs w:val="24"/>
        </w:rPr>
        <w:t>foi</w:t>
      </w:r>
      <w:r>
        <w:rPr>
          <w:rFonts w:ascii="Arial" w:eastAsia="Arial" w:hAnsi="Arial" w:cs="Arial"/>
          <w:sz w:val="24"/>
          <w:szCs w:val="24"/>
        </w:rPr>
        <w:t xml:space="preserve"> realizada utilizando-se os descritores em ciências da saúde: microgravidade, efeitos fisiológicos da microgravidade, vida no espaço, astronautas, fisiologia humana, sistemas humanos, adaptações fisiológicas, gravidade.</w:t>
      </w:r>
    </w:p>
    <w:p w14:paraId="58637078" w14:textId="103C4ED6" w:rsidR="00606115" w:rsidRPr="007E09A5" w:rsidRDefault="004F1FBE" w:rsidP="007E09A5">
      <w:pPr>
        <w:spacing w:before="30" w:after="0" w:line="360" w:lineRule="auto"/>
        <w:ind w:firstLine="708"/>
        <w:jc w:val="both"/>
        <w:rPr>
          <w:rFonts w:ascii="Arial" w:eastAsia="Arial" w:hAnsi="Arial" w:cs="Arial"/>
          <w:sz w:val="24"/>
          <w:szCs w:val="24"/>
        </w:rPr>
      </w:pPr>
      <w:r>
        <w:rPr>
          <w:rFonts w:ascii="Arial" w:eastAsia="Arial" w:hAnsi="Arial" w:cs="Arial"/>
          <w:sz w:val="24"/>
          <w:szCs w:val="24"/>
        </w:rPr>
        <w:t xml:space="preserve">Os critérios de inclusão </w:t>
      </w:r>
      <w:r w:rsidR="007E09A5">
        <w:rPr>
          <w:rFonts w:ascii="Arial" w:eastAsia="Arial" w:hAnsi="Arial" w:cs="Arial"/>
          <w:sz w:val="24"/>
          <w:szCs w:val="24"/>
        </w:rPr>
        <w:t>foram</w:t>
      </w:r>
      <w:r>
        <w:rPr>
          <w:rFonts w:ascii="Arial" w:eastAsia="Arial" w:hAnsi="Arial" w:cs="Arial"/>
          <w:sz w:val="24"/>
          <w:szCs w:val="24"/>
        </w:rPr>
        <w:t>: estudos de revisão, experimentais, observacionais, entre outros, que apresentaram relação com os efeitos na fisiologia humana decorrente de um ambiente microgravitacional</w:t>
      </w:r>
      <w:r>
        <w:rPr>
          <w:rFonts w:ascii="Arial" w:eastAsia="Arial" w:hAnsi="Arial" w:cs="Arial"/>
          <w:b/>
          <w:sz w:val="24"/>
          <w:szCs w:val="24"/>
        </w:rPr>
        <w:t xml:space="preserve">. </w:t>
      </w:r>
      <w:r>
        <w:rPr>
          <w:rFonts w:ascii="Arial" w:eastAsia="Arial" w:hAnsi="Arial" w:cs="Arial"/>
          <w:sz w:val="24"/>
          <w:szCs w:val="24"/>
        </w:rPr>
        <w:t>Sendo considerados os artigos nos idiomas: português, inglês e espanhol.</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33AF0B63" w14:textId="77777777" w:rsidR="00606115" w:rsidRDefault="00606115">
      <w:pPr>
        <w:spacing w:before="30" w:after="0" w:line="360" w:lineRule="auto"/>
        <w:rPr>
          <w:rFonts w:ascii="Arial" w:eastAsia="Arial" w:hAnsi="Arial" w:cs="Arial"/>
          <w:b/>
          <w:sz w:val="24"/>
          <w:szCs w:val="24"/>
        </w:rPr>
      </w:pPr>
    </w:p>
    <w:p w14:paraId="6855C922" w14:textId="77777777" w:rsidR="00606115" w:rsidRDefault="00606115">
      <w:pPr>
        <w:spacing w:before="30" w:after="0" w:line="360" w:lineRule="auto"/>
        <w:rPr>
          <w:rFonts w:ascii="Arial" w:eastAsia="Arial" w:hAnsi="Arial" w:cs="Arial"/>
          <w:b/>
          <w:sz w:val="24"/>
          <w:szCs w:val="24"/>
        </w:rPr>
      </w:pPr>
    </w:p>
    <w:p w14:paraId="21BA2703" w14:textId="77777777" w:rsidR="00F44FBC" w:rsidRDefault="00F44FBC">
      <w:pPr>
        <w:spacing w:before="30" w:after="0" w:line="360" w:lineRule="auto"/>
        <w:rPr>
          <w:rFonts w:ascii="Arial" w:eastAsia="Arial" w:hAnsi="Arial" w:cs="Arial"/>
          <w:b/>
          <w:sz w:val="24"/>
          <w:szCs w:val="24"/>
        </w:rPr>
      </w:pPr>
    </w:p>
    <w:p w14:paraId="6AB6BD57" w14:textId="77777777" w:rsidR="00F44FBC" w:rsidRDefault="00F44FBC">
      <w:pPr>
        <w:spacing w:before="30" w:after="0" w:line="360" w:lineRule="auto"/>
        <w:rPr>
          <w:rFonts w:ascii="Arial" w:eastAsia="Arial" w:hAnsi="Arial" w:cs="Arial"/>
          <w:b/>
          <w:sz w:val="24"/>
          <w:szCs w:val="24"/>
        </w:rPr>
      </w:pPr>
    </w:p>
    <w:p w14:paraId="02153943" w14:textId="77777777" w:rsidR="00F44FBC" w:rsidRDefault="00F44FBC">
      <w:pPr>
        <w:spacing w:before="30" w:after="0" w:line="360" w:lineRule="auto"/>
        <w:rPr>
          <w:rFonts w:ascii="Arial" w:eastAsia="Arial" w:hAnsi="Arial" w:cs="Arial"/>
          <w:b/>
          <w:sz w:val="24"/>
          <w:szCs w:val="24"/>
        </w:rPr>
      </w:pPr>
    </w:p>
    <w:p w14:paraId="263E98FC" w14:textId="77777777" w:rsidR="00F44FBC" w:rsidRDefault="00F44FBC">
      <w:pPr>
        <w:spacing w:before="30" w:after="0" w:line="360" w:lineRule="auto"/>
        <w:rPr>
          <w:rFonts w:ascii="Arial" w:eastAsia="Arial" w:hAnsi="Arial" w:cs="Arial"/>
          <w:b/>
          <w:sz w:val="24"/>
          <w:szCs w:val="24"/>
        </w:rPr>
      </w:pPr>
    </w:p>
    <w:p w14:paraId="1FA67A22" w14:textId="77777777" w:rsidR="00F44FBC" w:rsidRDefault="00F44FBC">
      <w:pPr>
        <w:spacing w:before="30" w:after="0" w:line="360" w:lineRule="auto"/>
        <w:rPr>
          <w:rFonts w:ascii="Arial" w:eastAsia="Arial" w:hAnsi="Arial" w:cs="Arial"/>
          <w:b/>
          <w:sz w:val="24"/>
          <w:szCs w:val="24"/>
        </w:rPr>
      </w:pPr>
    </w:p>
    <w:p w14:paraId="5DBAF21B" w14:textId="77777777" w:rsidR="00F44FBC" w:rsidRDefault="00F44FBC">
      <w:pPr>
        <w:spacing w:before="30" w:after="0" w:line="360" w:lineRule="auto"/>
        <w:rPr>
          <w:rFonts w:ascii="Arial" w:eastAsia="Arial" w:hAnsi="Arial" w:cs="Arial"/>
          <w:b/>
          <w:sz w:val="24"/>
          <w:szCs w:val="24"/>
        </w:rPr>
      </w:pPr>
    </w:p>
    <w:p w14:paraId="20CC5609" w14:textId="77777777" w:rsidR="00F44FBC" w:rsidRDefault="00F44FBC">
      <w:pPr>
        <w:spacing w:before="30" w:after="0" w:line="360" w:lineRule="auto"/>
        <w:rPr>
          <w:rFonts w:ascii="Arial" w:eastAsia="Arial" w:hAnsi="Arial" w:cs="Arial"/>
          <w:b/>
          <w:sz w:val="24"/>
          <w:szCs w:val="24"/>
        </w:rPr>
      </w:pPr>
    </w:p>
    <w:p w14:paraId="4AF0B372" w14:textId="77777777" w:rsidR="00F44FBC" w:rsidRDefault="00F44FBC">
      <w:pPr>
        <w:spacing w:before="30" w:after="0" w:line="360" w:lineRule="auto"/>
        <w:rPr>
          <w:rFonts w:ascii="Arial" w:eastAsia="Arial" w:hAnsi="Arial" w:cs="Arial"/>
          <w:b/>
          <w:sz w:val="24"/>
          <w:szCs w:val="24"/>
        </w:rPr>
      </w:pPr>
    </w:p>
    <w:p w14:paraId="005CF8BA" w14:textId="77777777" w:rsidR="00F44FBC" w:rsidRDefault="00F44FBC">
      <w:pPr>
        <w:spacing w:before="30" w:after="0" w:line="360" w:lineRule="auto"/>
        <w:rPr>
          <w:rFonts w:ascii="Arial" w:eastAsia="Arial" w:hAnsi="Arial" w:cs="Arial"/>
          <w:b/>
          <w:sz w:val="24"/>
          <w:szCs w:val="24"/>
        </w:rPr>
      </w:pPr>
    </w:p>
    <w:p w14:paraId="722DA31C" w14:textId="77777777" w:rsidR="00F44FBC" w:rsidRDefault="00F44FBC">
      <w:pPr>
        <w:spacing w:before="30" w:after="0" w:line="360" w:lineRule="auto"/>
        <w:rPr>
          <w:rFonts w:ascii="Arial" w:eastAsia="Arial" w:hAnsi="Arial" w:cs="Arial"/>
          <w:b/>
          <w:sz w:val="24"/>
          <w:szCs w:val="24"/>
        </w:rPr>
      </w:pPr>
    </w:p>
    <w:p w14:paraId="6E90C49C" w14:textId="77777777" w:rsidR="00F44FBC" w:rsidRDefault="00F44FBC">
      <w:pPr>
        <w:spacing w:before="30" w:after="0" w:line="360" w:lineRule="auto"/>
        <w:rPr>
          <w:rFonts w:ascii="Arial" w:eastAsia="Arial" w:hAnsi="Arial" w:cs="Arial"/>
          <w:b/>
          <w:sz w:val="24"/>
          <w:szCs w:val="24"/>
        </w:rPr>
      </w:pPr>
    </w:p>
    <w:p w14:paraId="47E3DFA4" w14:textId="77777777" w:rsidR="00F44FBC" w:rsidRDefault="00F44FBC">
      <w:pPr>
        <w:spacing w:before="30" w:after="0" w:line="360" w:lineRule="auto"/>
        <w:rPr>
          <w:rFonts w:ascii="Arial" w:eastAsia="Arial" w:hAnsi="Arial" w:cs="Arial"/>
          <w:b/>
          <w:sz w:val="24"/>
          <w:szCs w:val="24"/>
        </w:rPr>
      </w:pPr>
    </w:p>
    <w:p w14:paraId="1273C170" w14:textId="77777777" w:rsidR="00F44FBC" w:rsidRDefault="00F44FBC">
      <w:pPr>
        <w:spacing w:before="30" w:after="0" w:line="360" w:lineRule="auto"/>
        <w:rPr>
          <w:rFonts w:ascii="Arial" w:eastAsia="Arial" w:hAnsi="Arial" w:cs="Arial"/>
          <w:b/>
          <w:sz w:val="24"/>
          <w:szCs w:val="24"/>
        </w:rPr>
      </w:pPr>
    </w:p>
    <w:p w14:paraId="469391CD" w14:textId="77777777" w:rsidR="00F44FBC" w:rsidRDefault="00F44FBC">
      <w:pPr>
        <w:spacing w:before="30" w:after="0" w:line="360" w:lineRule="auto"/>
        <w:rPr>
          <w:rFonts w:ascii="Arial" w:eastAsia="Arial" w:hAnsi="Arial" w:cs="Arial"/>
          <w:b/>
          <w:sz w:val="24"/>
          <w:szCs w:val="24"/>
        </w:rPr>
      </w:pPr>
    </w:p>
    <w:p w14:paraId="7BD6397E" w14:textId="77777777" w:rsidR="00F44FBC" w:rsidRDefault="00F44FBC">
      <w:pPr>
        <w:spacing w:before="30" w:after="0" w:line="360" w:lineRule="auto"/>
        <w:rPr>
          <w:rFonts w:ascii="Arial" w:eastAsia="Arial" w:hAnsi="Arial" w:cs="Arial"/>
          <w:b/>
          <w:sz w:val="24"/>
          <w:szCs w:val="24"/>
        </w:rPr>
      </w:pPr>
    </w:p>
    <w:p w14:paraId="18332C13" w14:textId="77777777" w:rsidR="00F44FBC" w:rsidRDefault="00F44FBC">
      <w:pPr>
        <w:spacing w:before="30" w:after="0" w:line="360" w:lineRule="auto"/>
        <w:rPr>
          <w:rFonts w:ascii="Arial" w:eastAsia="Arial" w:hAnsi="Arial" w:cs="Arial"/>
          <w:b/>
          <w:sz w:val="24"/>
          <w:szCs w:val="24"/>
        </w:rPr>
      </w:pPr>
    </w:p>
    <w:p w14:paraId="5C0D0D92" w14:textId="77777777" w:rsidR="00F44FBC" w:rsidRDefault="00F44FBC">
      <w:pPr>
        <w:spacing w:before="30" w:after="0" w:line="360" w:lineRule="auto"/>
        <w:rPr>
          <w:rFonts w:ascii="Arial" w:eastAsia="Arial" w:hAnsi="Arial" w:cs="Arial"/>
          <w:b/>
          <w:sz w:val="24"/>
          <w:szCs w:val="24"/>
        </w:rPr>
      </w:pPr>
    </w:p>
    <w:p w14:paraId="3BC73ED3" w14:textId="006DBE4C" w:rsidR="00F44FBC" w:rsidRDefault="00F44FBC">
      <w:pPr>
        <w:spacing w:before="30" w:after="0" w:line="360" w:lineRule="auto"/>
        <w:rPr>
          <w:ins w:id="41" w:author="Evelyn Lopes" w:date="2021-10-14T22:15:00Z"/>
          <w:rFonts w:ascii="Arial" w:eastAsia="Arial" w:hAnsi="Arial" w:cs="Arial"/>
          <w:b/>
          <w:sz w:val="24"/>
          <w:szCs w:val="24"/>
        </w:rPr>
      </w:pPr>
    </w:p>
    <w:p w14:paraId="0D2A0DF4" w14:textId="216600CB" w:rsidR="008D1304" w:rsidRDefault="008D1304">
      <w:pPr>
        <w:spacing w:before="30" w:after="0" w:line="360" w:lineRule="auto"/>
        <w:rPr>
          <w:ins w:id="42" w:author="Evelyn Lopes" w:date="2021-10-14T22:15:00Z"/>
          <w:rFonts w:ascii="Arial" w:eastAsia="Arial" w:hAnsi="Arial" w:cs="Arial"/>
          <w:b/>
          <w:sz w:val="24"/>
          <w:szCs w:val="24"/>
        </w:rPr>
      </w:pPr>
    </w:p>
    <w:p w14:paraId="61391EBC" w14:textId="675CF038" w:rsidR="008D1304" w:rsidRDefault="008D1304">
      <w:pPr>
        <w:spacing w:before="30" w:after="0" w:line="360" w:lineRule="auto"/>
        <w:rPr>
          <w:ins w:id="43" w:author="Evelyn Lopes" w:date="2021-10-14T22:15:00Z"/>
          <w:rFonts w:ascii="Arial" w:eastAsia="Arial" w:hAnsi="Arial" w:cs="Arial"/>
          <w:b/>
          <w:sz w:val="24"/>
          <w:szCs w:val="24"/>
        </w:rPr>
      </w:pPr>
    </w:p>
    <w:p w14:paraId="7378754C" w14:textId="6F38E675" w:rsidR="008D1304" w:rsidRDefault="008D1304">
      <w:pPr>
        <w:spacing w:before="30" w:after="0" w:line="360" w:lineRule="auto"/>
        <w:rPr>
          <w:ins w:id="44" w:author="Evelyn Lopes" w:date="2021-10-14T22:15:00Z"/>
          <w:rFonts w:ascii="Arial" w:eastAsia="Arial" w:hAnsi="Arial" w:cs="Arial"/>
          <w:b/>
          <w:sz w:val="24"/>
          <w:szCs w:val="24"/>
        </w:rPr>
      </w:pPr>
    </w:p>
    <w:p w14:paraId="74EE0E76" w14:textId="77777777" w:rsidR="008D1304" w:rsidRDefault="008D1304">
      <w:pPr>
        <w:spacing w:before="30" w:after="0" w:line="360" w:lineRule="auto"/>
        <w:rPr>
          <w:rFonts w:ascii="Arial" w:eastAsia="Arial" w:hAnsi="Arial" w:cs="Arial"/>
          <w:b/>
          <w:sz w:val="24"/>
          <w:szCs w:val="24"/>
        </w:rPr>
      </w:pPr>
    </w:p>
    <w:p w14:paraId="5AC0A250" w14:textId="77777777" w:rsidR="00F44FBC" w:rsidDel="00C40F9E" w:rsidRDefault="00F44FBC">
      <w:pPr>
        <w:spacing w:before="30" w:after="0" w:line="360" w:lineRule="auto"/>
        <w:rPr>
          <w:del w:id="45" w:author="Luis" w:date="2021-10-13T09:59:00Z"/>
          <w:rFonts w:ascii="Arial" w:eastAsia="Arial" w:hAnsi="Arial" w:cs="Arial"/>
          <w:b/>
          <w:sz w:val="24"/>
          <w:szCs w:val="24"/>
        </w:rPr>
      </w:pPr>
    </w:p>
    <w:p w14:paraId="7970A3FC" w14:textId="072FCF7A" w:rsidR="00F44FBC" w:rsidDel="00C40F9E" w:rsidRDefault="00F44FBC">
      <w:pPr>
        <w:spacing w:before="30" w:after="0" w:line="360" w:lineRule="auto"/>
        <w:rPr>
          <w:del w:id="46" w:author="Luis" w:date="2021-10-13T09:59:00Z"/>
          <w:rFonts w:ascii="Arial" w:eastAsia="Arial" w:hAnsi="Arial" w:cs="Arial"/>
          <w:b/>
          <w:sz w:val="24"/>
          <w:szCs w:val="24"/>
        </w:rPr>
      </w:pPr>
    </w:p>
    <w:p w14:paraId="2242814B" w14:textId="50373E61" w:rsidR="00F44FBC" w:rsidDel="00C40F9E" w:rsidRDefault="00F44FBC">
      <w:pPr>
        <w:spacing w:before="30" w:after="0" w:line="360" w:lineRule="auto"/>
        <w:rPr>
          <w:del w:id="47" w:author="Luis" w:date="2021-10-13T09:59:00Z"/>
          <w:rFonts w:ascii="Arial" w:eastAsia="Arial" w:hAnsi="Arial" w:cs="Arial"/>
          <w:b/>
          <w:sz w:val="24"/>
          <w:szCs w:val="24"/>
        </w:rPr>
      </w:pPr>
    </w:p>
    <w:p w14:paraId="4452C5CD" w14:textId="7260FEE1" w:rsidR="00F44FBC" w:rsidDel="00C40F9E" w:rsidRDefault="00F44FBC">
      <w:pPr>
        <w:spacing w:before="30" w:after="0" w:line="360" w:lineRule="auto"/>
        <w:rPr>
          <w:del w:id="48" w:author="Luis" w:date="2021-10-13T09:59:00Z"/>
          <w:rFonts w:ascii="Arial" w:eastAsia="Arial" w:hAnsi="Arial" w:cs="Arial"/>
          <w:b/>
          <w:sz w:val="24"/>
          <w:szCs w:val="24"/>
        </w:rPr>
      </w:pPr>
    </w:p>
    <w:p w14:paraId="50CC0358" w14:textId="0E1EF04F" w:rsidR="00E20F97" w:rsidDel="00C40F9E" w:rsidRDefault="00E20F97">
      <w:pPr>
        <w:spacing w:before="30" w:after="0" w:line="360" w:lineRule="auto"/>
        <w:rPr>
          <w:del w:id="49" w:author="Luis" w:date="2021-10-13T09:59:00Z"/>
          <w:rFonts w:ascii="Arial" w:eastAsia="Arial" w:hAnsi="Arial" w:cs="Arial"/>
          <w:b/>
          <w:sz w:val="24"/>
          <w:szCs w:val="24"/>
        </w:rPr>
      </w:pPr>
    </w:p>
    <w:p w14:paraId="4E65C9FB" w14:textId="343E3034" w:rsidR="007E09A5" w:rsidRDefault="002D0966">
      <w:pPr>
        <w:spacing w:before="30" w:after="0" w:line="360" w:lineRule="auto"/>
        <w:rPr>
          <w:rFonts w:ascii="Arial" w:eastAsia="Arial" w:hAnsi="Arial" w:cs="Arial"/>
          <w:b/>
          <w:sz w:val="24"/>
          <w:szCs w:val="24"/>
        </w:rPr>
      </w:pPr>
      <w:r>
        <w:rPr>
          <w:rFonts w:ascii="Arial" w:eastAsia="Arial" w:hAnsi="Arial" w:cs="Arial"/>
          <w:b/>
          <w:sz w:val="24"/>
          <w:szCs w:val="24"/>
        </w:rPr>
        <w:t>5</w:t>
      </w:r>
      <w:r w:rsidR="007E09A5">
        <w:rPr>
          <w:rFonts w:ascii="Arial" w:eastAsia="Arial" w:hAnsi="Arial" w:cs="Arial"/>
          <w:b/>
          <w:sz w:val="24"/>
          <w:szCs w:val="24"/>
        </w:rPr>
        <w:t xml:space="preserve"> D</w:t>
      </w:r>
      <w:r w:rsidR="006C2112">
        <w:rPr>
          <w:rFonts w:ascii="Arial" w:eastAsia="Arial" w:hAnsi="Arial" w:cs="Arial"/>
          <w:b/>
          <w:sz w:val="24"/>
          <w:szCs w:val="24"/>
        </w:rPr>
        <w:t>ESENVOLVIMENTO</w:t>
      </w:r>
    </w:p>
    <w:p w14:paraId="3540749F" w14:textId="77777777" w:rsidR="007E09A5" w:rsidRDefault="007E09A5">
      <w:pPr>
        <w:spacing w:before="30" w:after="0" w:line="360" w:lineRule="auto"/>
        <w:rPr>
          <w:rFonts w:ascii="Arial" w:eastAsia="Arial" w:hAnsi="Arial" w:cs="Arial"/>
          <w:b/>
          <w:sz w:val="24"/>
          <w:szCs w:val="24"/>
        </w:rPr>
      </w:pPr>
    </w:p>
    <w:p w14:paraId="03614DF6" w14:textId="4DA2B564" w:rsidR="00606115" w:rsidRDefault="002D0966">
      <w:pPr>
        <w:spacing w:before="30" w:after="0" w:line="360" w:lineRule="auto"/>
        <w:rPr>
          <w:rFonts w:ascii="Arial" w:eastAsia="Arial" w:hAnsi="Arial" w:cs="Arial"/>
          <w:b/>
          <w:sz w:val="24"/>
          <w:szCs w:val="24"/>
        </w:rPr>
      </w:pPr>
      <w:r>
        <w:rPr>
          <w:rFonts w:ascii="Arial" w:eastAsia="Arial" w:hAnsi="Arial" w:cs="Arial"/>
          <w:b/>
          <w:sz w:val="24"/>
          <w:szCs w:val="24"/>
        </w:rPr>
        <w:t>5</w:t>
      </w:r>
      <w:r w:rsidR="007E09A5">
        <w:rPr>
          <w:rFonts w:ascii="Arial" w:eastAsia="Arial" w:hAnsi="Arial" w:cs="Arial"/>
          <w:b/>
          <w:sz w:val="24"/>
          <w:szCs w:val="24"/>
        </w:rPr>
        <w:t xml:space="preserve">.1 </w:t>
      </w:r>
      <w:r w:rsidR="00606115">
        <w:rPr>
          <w:rFonts w:ascii="Arial" w:eastAsia="Arial" w:hAnsi="Arial" w:cs="Arial"/>
          <w:b/>
          <w:sz w:val="24"/>
          <w:szCs w:val="24"/>
        </w:rPr>
        <w:t>EXPLICANDO A MICROGRAVIDADE</w:t>
      </w:r>
    </w:p>
    <w:p w14:paraId="1CB79471" w14:textId="77777777" w:rsidR="00606115" w:rsidRDefault="00606115">
      <w:pPr>
        <w:spacing w:before="30" w:after="0" w:line="360" w:lineRule="auto"/>
        <w:rPr>
          <w:rFonts w:ascii="Arial" w:eastAsia="Arial" w:hAnsi="Arial" w:cs="Arial"/>
          <w:b/>
          <w:sz w:val="24"/>
          <w:szCs w:val="24"/>
        </w:rPr>
      </w:pPr>
    </w:p>
    <w:p w14:paraId="0ED1BB16" w14:textId="220ACDED" w:rsidR="00FA5DB6" w:rsidRPr="00E04C47" w:rsidRDefault="00606115" w:rsidP="00A278F6">
      <w:pPr>
        <w:spacing w:before="30" w:after="0" w:line="360" w:lineRule="auto"/>
        <w:ind w:firstLine="720"/>
        <w:jc w:val="both"/>
        <w:rPr>
          <w:rFonts w:ascii="Arial" w:hAnsi="Arial" w:cs="Arial"/>
          <w:sz w:val="24"/>
          <w:szCs w:val="24"/>
        </w:rPr>
      </w:pPr>
      <w:r w:rsidRPr="00606115">
        <w:rPr>
          <w:rFonts w:ascii="Arial" w:eastAsia="Arial" w:hAnsi="Arial" w:cs="Arial"/>
          <w:bCs/>
          <w:sz w:val="24"/>
          <w:szCs w:val="24"/>
        </w:rPr>
        <w:t xml:space="preserve">A </w:t>
      </w:r>
      <w:del w:id="50" w:author="Luis" w:date="2021-10-13T09:59:00Z">
        <w:r w:rsidRPr="00606115" w:rsidDel="00C40F9E">
          <w:rPr>
            <w:rFonts w:ascii="Arial" w:eastAsia="Arial" w:hAnsi="Arial" w:cs="Arial"/>
            <w:bCs/>
            <w:sz w:val="24"/>
            <w:szCs w:val="24"/>
          </w:rPr>
          <w:delText xml:space="preserve">microgravidade </w:delText>
        </w:r>
      </w:del>
      <w:ins w:id="51" w:author="Luis" w:date="2021-10-13T09:59:00Z">
        <w:r w:rsidR="00C40F9E">
          <w:rPr>
            <w:rFonts w:ascii="Arial" w:eastAsia="Arial" w:hAnsi="Arial" w:cs="Arial"/>
            <w:bCs/>
            <w:sz w:val="24"/>
            <w:szCs w:val="24"/>
          </w:rPr>
          <w:t>MG</w:t>
        </w:r>
        <w:r w:rsidR="00C40F9E" w:rsidRPr="00606115">
          <w:rPr>
            <w:rFonts w:ascii="Arial" w:eastAsia="Arial" w:hAnsi="Arial" w:cs="Arial"/>
            <w:bCs/>
            <w:sz w:val="24"/>
            <w:szCs w:val="24"/>
          </w:rPr>
          <w:t xml:space="preserve"> </w:t>
        </w:r>
      </w:ins>
      <w:r w:rsidRPr="00606115">
        <w:rPr>
          <w:rFonts w:ascii="Arial" w:eastAsia="Arial" w:hAnsi="Arial" w:cs="Arial"/>
          <w:bCs/>
          <w:sz w:val="24"/>
          <w:szCs w:val="24"/>
        </w:rPr>
        <w:t>pode ser descrita como uma sensação de ausência de peso</w:t>
      </w:r>
      <w:r>
        <w:rPr>
          <w:rFonts w:ascii="Arial" w:eastAsia="Arial" w:hAnsi="Arial" w:cs="Arial"/>
          <w:bCs/>
          <w:sz w:val="24"/>
          <w:szCs w:val="24"/>
        </w:rPr>
        <w:t>, devido ao fenômeno d</w:t>
      </w:r>
      <w:r w:rsidR="00171A73">
        <w:rPr>
          <w:rFonts w:ascii="Arial" w:eastAsia="Arial" w:hAnsi="Arial" w:cs="Arial"/>
          <w:bCs/>
          <w:sz w:val="24"/>
          <w:szCs w:val="24"/>
        </w:rPr>
        <w:t>e</w:t>
      </w:r>
      <w:r>
        <w:rPr>
          <w:rFonts w:ascii="Arial" w:eastAsia="Arial" w:hAnsi="Arial" w:cs="Arial"/>
          <w:bCs/>
          <w:sz w:val="24"/>
          <w:szCs w:val="24"/>
        </w:rPr>
        <w:t xml:space="preserve"> queda livre.</w:t>
      </w:r>
      <w:r w:rsidR="00254ADA">
        <w:rPr>
          <w:rFonts w:ascii="Arial" w:eastAsia="Arial" w:hAnsi="Arial" w:cs="Arial"/>
          <w:bCs/>
          <w:sz w:val="24"/>
          <w:szCs w:val="24"/>
          <w:vertAlign w:val="superscript"/>
        </w:rPr>
        <w:t>19</w:t>
      </w:r>
      <w:r w:rsidR="00A278F6">
        <w:rPr>
          <w:rFonts w:ascii="Arial" w:eastAsia="Arial" w:hAnsi="Arial" w:cs="Arial"/>
          <w:bCs/>
          <w:sz w:val="24"/>
          <w:szCs w:val="24"/>
        </w:rPr>
        <w:t xml:space="preserve"> A MG também é definida como </w:t>
      </w:r>
      <w:r w:rsidR="00081C2A">
        <w:rPr>
          <w:rFonts w:ascii="Arial" w:eastAsia="Arial" w:hAnsi="Arial" w:cs="Arial"/>
          <w:bCs/>
          <w:sz w:val="24"/>
          <w:szCs w:val="24"/>
        </w:rPr>
        <w:t xml:space="preserve">um </w:t>
      </w:r>
      <w:r w:rsidR="00A278F6">
        <w:rPr>
          <w:rFonts w:ascii="Arial" w:eastAsia="Arial" w:hAnsi="Arial" w:cs="Arial"/>
          <w:bCs/>
          <w:sz w:val="24"/>
          <w:szCs w:val="24"/>
        </w:rPr>
        <w:t>estado de força G próximo a zero.</w:t>
      </w:r>
      <w:r w:rsidR="00E20F97">
        <w:rPr>
          <w:rFonts w:ascii="Arial" w:hAnsi="Arial" w:cs="Arial"/>
          <w:sz w:val="24"/>
          <w:szCs w:val="24"/>
          <w:vertAlign w:val="superscript"/>
        </w:rPr>
        <w:t xml:space="preserve"> </w:t>
      </w:r>
      <w:r w:rsidR="00171A73">
        <w:rPr>
          <w:rFonts w:ascii="Arial" w:hAnsi="Arial" w:cs="Arial"/>
          <w:sz w:val="24"/>
          <w:szCs w:val="24"/>
        </w:rPr>
        <w:t>Supondo que h</w:t>
      </w:r>
      <w:r w:rsidR="00CD7F1F">
        <w:rPr>
          <w:rFonts w:ascii="Arial" w:hAnsi="Arial" w:cs="Arial"/>
          <w:sz w:val="24"/>
          <w:szCs w:val="24"/>
        </w:rPr>
        <w:t>á</w:t>
      </w:r>
      <w:r w:rsidR="00171A73">
        <w:rPr>
          <w:rFonts w:ascii="Arial" w:hAnsi="Arial" w:cs="Arial"/>
          <w:sz w:val="24"/>
          <w:szCs w:val="24"/>
        </w:rPr>
        <w:t xml:space="preserve"> uma pessoa dentro de um elevador e então os cabos que </w:t>
      </w:r>
      <w:r w:rsidR="00CD7F1F">
        <w:rPr>
          <w:rFonts w:ascii="Arial" w:hAnsi="Arial" w:cs="Arial"/>
          <w:sz w:val="24"/>
          <w:szCs w:val="24"/>
        </w:rPr>
        <w:t xml:space="preserve">o </w:t>
      </w:r>
      <w:r w:rsidR="00171A73">
        <w:rPr>
          <w:rFonts w:ascii="Arial" w:hAnsi="Arial" w:cs="Arial"/>
          <w:sz w:val="24"/>
          <w:szCs w:val="24"/>
        </w:rPr>
        <w:t>sustentam se romp</w:t>
      </w:r>
      <w:del w:id="52" w:author="Evelyn Lopes" w:date="2021-10-14T22:32:00Z">
        <w:r w:rsidR="00171A73" w:rsidDel="00852075">
          <w:rPr>
            <w:rFonts w:ascii="Arial" w:hAnsi="Arial" w:cs="Arial"/>
            <w:sz w:val="24"/>
            <w:szCs w:val="24"/>
          </w:rPr>
          <w:delText>a</w:delText>
        </w:r>
      </w:del>
      <w:ins w:id="53" w:author="Evelyn Lopes" w:date="2021-10-14T22:32:00Z">
        <w:r w:rsidR="00852075">
          <w:rPr>
            <w:rFonts w:ascii="Arial" w:hAnsi="Arial" w:cs="Arial"/>
            <w:sz w:val="24"/>
            <w:szCs w:val="24"/>
          </w:rPr>
          <w:t>e</w:t>
        </w:r>
      </w:ins>
      <w:r w:rsidR="00171A73">
        <w:rPr>
          <w:rFonts w:ascii="Arial" w:hAnsi="Arial" w:cs="Arial"/>
          <w:sz w:val="24"/>
          <w:szCs w:val="24"/>
        </w:rPr>
        <w:t>m</w:t>
      </w:r>
      <w:r w:rsidR="005A18D4">
        <w:rPr>
          <w:rFonts w:ascii="Arial" w:hAnsi="Arial" w:cs="Arial"/>
          <w:sz w:val="24"/>
          <w:szCs w:val="24"/>
        </w:rPr>
        <w:t xml:space="preserve">, </w:t>
      </w:r>
      <w:del w:id="54" w:author="Luis" w:date="2021-10-13T10:00:00Z">
        <w:r w:rsidR="005A18D4" w:rsidDel="00C40F9E">
          <w:rPr>
            <w:rFonts w:ascii="Arial" w:hAnsi="Arial" w:cs="Arial"/>
            <w:sz w:val="24"/>
            <w:szCs w:val="24"/>
          </w:rPr>
          <w:delText xml:space="preserve">ambos  </w:delText>
        </w:r>
        <w:r w:rsidR="00171A73" w:rsidDel="00C40F9E">
          <w:rPr>
            <w:rFonts w:ascii="Arial" w:hAnsi="Arial" w:cs="Arial"/>
            <w:sz w:val="24"/>
            <w:szCs w:val="24"/>
          </w:rPr>
          <w:delText>entrarão</w:delText>
        </w:r>
      </w:del>
      <w:ins w:id="55" w:author="Luis" w:date="2021-10-13T10:00:00Z">
        <w:r w:rsidR="00C40F9E">
          <w:rPr>
            <w:rFonts w:ascii="Arial" w:hAnsi="Arial" w:cs="Arial"/>
            <w:sz w:val="24"/>
            <w:szCs w:val="24"/>
          </w:rPr>
          <w:t>ambos entrarão</w:t>
        </w:r>
      </w:ins>
      <w:r w:rsidR="00171A73">
        <w:rPr>
          <w:rFonts w:ascii="Arial" w:hAnsi="Arial" w:cs="Arial"/>
          <w:sz w:val="24"/>
          <w:szCs w:val="24"/>
        </w:rPr>
        <w:t xml:space="preserve"> em queda livre</w:t>
      </w:r>
      <w:r w:rsidR="005A18D4">
        <w:rPr>
          <w:rFonts w:ascii="Arial" w:hAnsi="Arial" w:cs="Arial"/>
          <w:sz w:val="24"/>
          <w:szCs w:val="24"/>
        </w:rPr>
        <w:t xml:space="preserve"> com a mesma aceleração</w:t>
      </w:r>
      <w:r w:rsidR="00171A73">
        <w:rPr>
          <w:rFonts w:ascii="Arial" w:hAnsi="Arial" w:cs="Arial"/>
          <w:sz w:val="24"/>
          <w:szCs w:val="24"/>
        </w:rPr>
        <w:t>, ou seja</w:t>
      </w:r>
      <w:r w:rsidR="005A18D4">
        <w:rPr>
          <w:rFonts w:ascii="Arial" w:hAnsi="Arial" w:cs="Arial"/>
          <w:sz w:val="24"/>
          <w:szCs w:val="24"/>
        </w:rPr>
        <w:t xml:space="preserve">, </w:t>
      </w:r>
      <w:r w:rsidR="00171A73">
        <w:rPr>
          <w:rFonts w:ascii="Arial" w:hAnsi="Arial" w:cs="Arial"/>
          <w:sz w:val="24"/>
          <w:szCs w:val="24"/>
        </w:rPr>
        <w:t>est</w:t>
      </w:r>
      <w:r w:rsidR="005A18D4">
        <w:rPr>
          <w:rFonts w:ascii="Arial" w:hAnsi="Arial" w:cs="Arial"/>
          <w:sz w:val="24"/>
          <w:szCs w:val="24"/>
        </w:rPr>
        <w:t xml:space="preserve">arão </w:t>
      </w:r>
      <w:r w:rsidR="00171A73">
        <w:rPr>
          <w:rFonts w:ascii="Arial" w:hAnsi="Arial" w:cs="Arial"/>
          <w:sz w:val="24"/>
          <w:szCs w:val="24"/>
        </w:rPr>
        <w:t>exclusivamente sujeitos à ação do campo gravitacional terrestre</w:t>
      </w:r>
      <w:r w:rsidR="00212F95">
        <w:rPr>
          <w:rFonts w:ascii="Arial" w:hAnsi="Arial" w:cs="Arial"/>
          <w:sz w:val="24"/>
          <w:szCs w:val="24"/>
        </w:rPr>
        <w:t>, que tem valor</w:t>
      </w:r>
      <w:r w:rsidR="00D137F8">
        <w:rPr>
          <w:rFonts w:ascii="Arial" w:hAnsi="Arial" w:cs="Arial"/>
          <w:sz w:val="24"/>
          <w:szCs w:val="24"/>
        </w:rPr>
        <w:t xml:space="preserve"> aproximado de</w:t>
      </w:r>
      <w:r w:rsidR="00212F95">
        <w:rPr>
          <w:rFonts w:ascii="Arial" w:hAnsi="Arial" w:cs="Arial"/>
          <w:sz w:val="24"/>
          <w:szCs w:val="24"/>
        </w:rPr>
        <w:t xml:space="preserve"> g= 9,8 m/s</w:t>
      </w:r>
      <w:r w:rsidR="00CD7F1F" w:rsidRPr="00CD7F1F">
        <w:rPr>
          <w:rFonts w:ascii="Arial" w:hAnsi="Arial" w:cs="Arial"/>
          <w:sz w:val="24"/>
          <w:szCs w:val="24"/>
          <w:vertAlign w:val="superscript"/>
        </w:rPr>
        <w:t>2</w:t>
      </w:r>
      <w:r w:rsidR="002D0966">
        <w:rPr>
          <w:rFonts w:ascii="Arial" w:hAnsi="Arial" w:cs="Arial"/>
          <w:sz w:val="24"/>
          <w:szCs w:val="24"/>
        </w:rPr>
        <w:t>.</w:t>
      </w:r>
      <w:r w:rsidR="000A531F" w:rsidRPr="000A531F">
        <w:rPr>
          <w:rFonts w:ascii="Arial" w:hAnsi="Arial" w:cs="Arial"/>
          <w:sz w:val="24"/>
          <w:szCs w:val="24"/>
          <w:vertAlign w:val="superscript"/>
        </w:rPr>
        <w:t xml:space="preserve"> 20</w:t>
      </w:r>
      <w:r w:rsidR="000A531F">
        <w:rPr>
          <w:rFonts w:ascii="Arial" w:hAnsi="Arial" w:cs="Arial"/>
          <w:sz w:val="24"/>
          <w:szCs w:val="24"/>
          <w:vertAlign w:val="superscript"/>
        </w:rPr>
        <w:t>,</w:t>
      </w:r>
      <w:r w:rsidR="000A531F" w:rsidRPr="000A531F">
        <w:rPr>
          <w:rFonts w:ascii="Arial" w:hAnsi="Arial" w:cs="Arial"/>
          <w:sz w:val="24"/>
          <w:szCs w:val="24"/>
          <w:vertAlign w:val="superscript"/>
        </w:rPr>
        <w:t xml:space="preserve"> 21</w:t>
      </w:r>
      <w:r w:rsidR="002D0966">
        <w:rPr>
          <w:rFonts w:ascii="Arial" w:hAnsi="Arial" w:cs="Arial"/>
          <w:sz w:val="24"/>
          <w:szCs w:val="24"/>
        </w:rPr>
        <w:t xml:space="preserve"> </w:t>
      </w:r>
    </w:p>
    <w:p w14:paraId="32A87EAC" w14:textId="68977287" w:rsidR="00D74D81" w:rsidRDefault="00CD7F1F" w:rsidP="00792129">
      <w:pPr>
        <w:spacing w:before="30" w:after="0" w:line="360" w:lineRule="auto"/>
        <w:jc w:val="both"/>
        <w:rPr>
          <w:rFonts w:ascii="Arial" w:hAnsi="Arial" w:cs="Arial"/>
          <w:sz w:val="24"/>
          <w:szCs w:val="24"/>
          <w:vertAlign w:val="superscript"/>
        </w:rPr>
      </w:pPr>
      <w:r>
        <w:rPr>
          <w:rFonts w:ascii="Arial" w:hAnsi="Arial" w:cs="Arial"/>
          <w:sz w:val="24"/>
          <w:szCs w:val="24"/>
        </w:rPr>
        <w:t xml:space="preserve"> </w:t>
      </w:r>
      <w:r w:rsidR="002D0966">
        <w:rPr>
          <w:rFonts w:ascii="Arial" w:hAnsi="Arial" w:cs="Arial"/>
          <w:sz w:val="24"/>
          <w:szCs w:val="24"/>
        </w:rPr>
        <w:tab/>
      </w:r>
      <w:r w:rsidR="005A18D4">
        <w:rPr>
          <w:rFonts w:ascii="Arial" w:hAnsi="Arial" w:cs="Arial"/>
          <w:sz w:val="24"/>
          <w:szCs w:val="24"/>
        </w:rPr>
        <w:t xml:space="preserve">Portanto a </w:t>
      </w:r>
      <w:r w:rsidR="005A18D4" w:rsidRPr="005A18D4">
        <w:rPr>
          <w:rFonts w:ascii="Arial" w:hAnsi="Arial" w:cs="Arial"/>
          <w:sz w:val="24"/>
          <w:szCs w:val="24"/>
        </w:rPr>
        <w:t>sensação de falta de peso não se dá pela ausência da força gravitacional,</w:t>
      </w:r>
      <w:r w:rsidR="00212F95">
        <w:rPr>
          <w:rFonts w:ascii="Arial" w:hAnsi="Arial" w:cs="Arial"/>
          <w:sz w:val="24"/>
          <w:szCs w:val="24"/>
        </w:rPr>
        <w:t xml:space="preserve"> mas</w:t>
      </w:r>
      <w:r w:rsidR="005A18D4" w:rsidRPr="005A18D4">
        <w:rPr>
          <w:rFonts w:ascii="Arial" w:hAnsi="Arial" w:cs="Arial"/>
          <w:sz w:val="24"/>
          <w:szCs w:val="24"/>
        </w:rPr>
        <w:t xml:space="preserve"> sim pelo fato de que a pessoa e o </w:t>
      </w:r>
      <w:r w:rsidR="005A18D4">
        <w:rPr>
          <w:rFonts w:ascii="Arial" w:hAnsi="Arial" w:cs="Arial"/>
          <w:sz w:val="24"/>
          <w:szCs w:val="24"/>
        </w:rPr>
        <w:t>elevador</w:t>
      </w:r>
      <w:r w:rsidR="005A18D4" w:rsidRPr="005A18D4">
        <w:rPr>
          <w:rFonts w:ascii="Arial" w:hAnsi="Arial" w:cs="Arial"/>
          <w:sz w:val="24"/>
          <w:szCs w:val="24"/>
        </w:rPr>
        <w:t xml:space="preserve"> estão com a mesma </w:t>
      </w:r>
      <w:r w:rsidR="00D037D7" w:rsidRPr="005A18D4">
        <w:rPr>
          <w:rFonts w:ascii="Arial" w:hAnsi="Arial" w:cs="Arial"/>
          <w:sz w:val="24"/>
          <w:szCs w:val="24"/>
        </w:rPr>
        <w:t>aceleração.</w:t>
      </w:r>
      <w:r w:rsidR="0035144D">
        <w:rPr>
          <w:rFonts w:ascii="Arial" w:hAnsi="Arial" w:cs="Arial"/>
          <w:sz w:val="24"/>
          <w:szCs w:val="24"/>
        </w:rPr>
        <w:t xml:space="preserve"> O mesmo ocorre nas viagens espaciais, tanto a tripulação quanto a nave estão em queda livre</w:t>
      </w:r>
      <w:r w:rsidR="00081C2A">
        <w:rPr>
          <w:rFonts w:ascii="Arial" w:hAnsi="Arial" w:cs="Arial"/>
          <w:sz w:val="24"/>
          <w:szCs w:val="24"/>
        </w:rPr>
        <w:t>,</w:t>
      </w:r>
      <w:r w:rsidR="00081C2A" w:rsidRPr="00081C2A">
        <w:rPr>
          <w:rFonts w:ascii="Arial" w:hAnsi="Arial" w:cs="Arial"/>
          <w:sz w:val="24"/>
          <w:szCs w:val="24"/>
        </w:rPr>
        <w:t xml:space="preserve"> </w:t>
      </w:r>
      <w:r w:rsidR="00081C2A">
        <w:rPr>
          <w:rFonts w:ascii="Arial" w:hAnsi="Arial" w:cs="Arial"/>
          <w:sz w:val="24"/>
          <w:szCs w:val="24"/>
        </w:rPr>
        <w:t xml:space="preserve">pois </w:t>
      </w:r>
      <w:r w:rsidR="00081C2A" w:rsidRPr="00A278F6">
        <w:rPr>
          <w:rFonts w:ascii="Arial" w:hAnsi="Arial" w:cs="Arial"/>
          <w:sz w:val="24"/>
          <w:szCs w:val="24"/>
        </w:rPr>
        <w:t>amb</w:t>
      </w:r>
      <w:r w:rsidR="00081C2A">
        <w:rPr>
          <w:rFonts w:ascii="Arial" w:hAnsi="Arial" w:cs="Arial"/>
          <w:sz w:val="24"/>
          <w:szCs w:val="24"/>
        </w:rPr>
        <w:t>o</w:t>
      </w:r>
      <w:r w:rsidR="00081C2A" w:rsidRPr="00A278F6">
        <w:rPr>
          <w:rFonts w:ascii="Arial" w:hAnsi="Arial" w:cs="Arial"/>
          <w:sz w:val="24"/>
          <w:szCs w:val="24"/>
        </w:rPr>
        <w:t>s são tracionados exatamente pelas mesmas forças</w:t>
      </w:r>
      <w:r w:rsidR="00081C2A">
        <w:rPr>
          <w:rFonts w:ascii="Arial" w:hAnsi="Arial" w:cs="Arial"/>
          <w:sz w:val="24"/>
          <w:szCs w:val="24"/>
        </w:rPr>
        <w:t xml:space="preserve"> </w:t>
      </w:r>
      <w:r w:rsidR="00081C2A" w:rsidRPr="00A278F6">
        <w:rPr>
          <w:rFonts w:ascii="Arial" w:hAnsi="Arial" w:cs="Arial"/>
          <w:sz w:val="24"/>
          <w:szCs w:val="24"/>
        </w:rPr>
        <w:t>de aceleração e na mesma direção</w:t>
      </w:r>
      <w:r w:rsidR="0035144D">
        <w:rPr>
          <w:rFonts w:ascii="Arial" w:hAnsi="Arial" w:cs="Arial"/>
          <w:sz w:val="24"/>
          <w:szCs w:val="24"/>
        </w:rPr>
        <w:t>.</w:t>
      </w:r>
      <w:r w:rsidR="00081C2A">
        <w:rPr>
          <w:rFonts w:ascii="Arial" w:hAnsi="Arial" w:cs="Arial"/>
          <w:sz w:val="24"/>
          <w:szCs w:val="24"/>
          <w:vertAlign w:val="superscript"/>
        </w:rPr>
        <w:t>2</w:t>
      </w:r>
      <w:r w:rsidR="00D037D7">
        <w:rPr>
          <w:rFonts w:ascii="Arial" w:hAnsi="Arial" w:cs="Arial"/>
          <w:sz w:val="24"/>
          <w:szCs w:val="24"/>
        </w:rPr>
        <w:t xml:space="preserve"> </w:t>
      </w:r>
      <w:r w:rsidR="00D037D7" w:rsidRPr="00CD7F1F">
        <w:rPr>
          <w:rFonts w:ascii="Arial" w:hAnsi="Arial" w:cs="Arial"/>
          <w:sz w:val="24"/>
          <w:szCs w:val="24"/>
        </w:rPr>
        <w:t>Astronautas</w:t>
      </w:r>
      <w:r w:rsidRPr="00CD7F1F">
        <w:rPr>
          <w:rFonts w:ascii="Arial" w:hAnsi="Arial" w:cs="Arial"/>
          <w:sz w:val="24"/>
          <w:szCs w:val="24"/>
        </w:rPr>
        <w:t xml:space="preserve"> em treinamento utilizam </w:t>
      </w:r>
      <w:r w:rsidR="00DB7C0B">
        <w:rPr>
          <w:rFonts w:ascii="Arial" w:hAnsi="Arial" w:cs="Arial"/>
          <w:sz w:val="24"/>
          <w:szCs w:val="24"/>
        </w:rPr>
        <w:t xml:space="preserve">o </w:t>
      </w:r>
      <w:r w:rsidRPr="00CD7F1F">
        <w:rPr>
          <w:rFonts w:ascii="Arial" w:hAnsi="Arial" w:cs="Arial"/>
          <w:sz w:val="24"/>
          <w:szCs w:val="24"/>
        </w:rPr>
        <w:t>fenômeno d</w:t>
      </w:r>
      <w:r w:rsidR="00DB7C0B">
        <w:rPr>
          <w:rFonts w:ascii="Arial" w:hAnsi="Arial" w:cs="Arial"/>
          <w:sz w:val="24"/>
          <w:szCs w:val="24"/>
        </w:rPr>
        <w:t xml:space="preserve">a </w:t>
      </w:r>
      <w:r w:rsidRPr="00CD7F1F">
        <w:rPr>
          <w:rFonts w:ascii="Arial" w:hAnsi="Arial" w:cs="Arial"/>
          <w:sz w:val="24"/>
          <w:szCs w:val="24"/>
        </w:rPr>
        <w:t xml:space="preserve">microgravidade para se prepararem para </w:t>
      </w:r>
      <w:r w:rsidR="000A531F">
        <w:rPr>
          <w:rFonts w:ascii="Arial" w:hAnsi="Arial" w:cs="Arial"/>
          <w:sz w:val="24"/>
          <w:szCs w:val="24"/>
        </w:rPr>
        <w:t xml:space="preserve">as </w:t>
      </w:r>
      <w:r w:rsidRPr="00CD7F1F">
        <w:rPr>
          <w:rFonts w:ascii="Arial" w:hAnsi="Arial" w:cs="Arial"/>
          <w:sz w:val="24"/>
          <w:szCs w:val="24"/>
        </w:rPr>
        <w:t>missões espaciais</w:t>
      </w:r>
      <w:r w:rsidR="00124C6C">
        <w:rPr>
          <w:rFonts w:ascii="Arial" w:hAnsi="Arial" w:cs="Arial"/>
          <w:sz w:val="24"/>
          <w:szCs w:val="24"/>
        </w:rPr>
        <w:t>, visto que a fisiologia humana é adaptada para a gravidade da Terra.</w:t>
      </w:r>
      <w:r w:rsidR="007A2DAF">
        <w:rPr>
          <w:rFonts w:ascii="Arial" w:hAnsi="Arial" w:cs="Arial"/>
          <w:sz w:val="24"/>
          <w:szCs w:val="24"/>
          <w:vertAlign w:val="superscript"/>
        </w:rPr>
        <w:t>8,</w:t>
      </w:r>
      <w:r w:rsidR="00A676F4">
        <w:rPr>
          <w:rFonts w:ascii="Arial" w:hAnsi="Arial" w:cs="Arial"/>
          <w:sz w:val="24"/>
          <w:szCs w:val="24"/>
          <w:vertAlign w:val="superscript"/>
        </w:rPr>
        <w:t>10,</w:t>
      </w:r>
      <w:r w:rsidR="007A2DAF">
        <w:rPr>
          <w:rFonts w:ascii="Arial" w:hAnsi="Arial" w:cs="Arial"/>
          <w:sz w:val="24"/>
          <w:szCs w:val="24"/>
          <w:vertAlign w:val="superscript"/>
        </w:rPr>
        <w:t>20</w:t>
      </w:r>
    </w:p>
    <w:p w14:paraId="23F31910" w14:textId="77777777" w:rsidR="008655AF" w:rsidRPr="00D74D81" w:rsidRDefault="008655AF" w:rsidP="00792129">
      <w:pPr>
        <w:spacing w:before="30" w:after="0" w:line="360" w:lineRule="auto"/>
        <w:jc w:val="both"/>
        <w:rPr>
          <w:rFonts w:ascii="Arial" w:hAnsi="Arial" w:cs="Arial"/>
          <w:sz w:val="24"/>
          <w:szCs w:val="24"/>
        </w:rPr>
      </w:pPr>
    </w:p>
    <w:p w14:paraId="67EA7D43" w14:textId="0402E98C" w:rsidR="006C2112" w:rsidRDefault="006C2112" w:rsidP="00792129">
      <w:pPr>
        <w:spacing w:before="30" w:after="0" w:line="360" w:lineRule="auto"/>
        <w:jc w:val="both"/>
        <w:rPr>
          <w:rFonts w:ascii="Arial" w:hAnsi="Arial" w:cs="Arial"/>
          <w:b/>
          <w:bCs/>
          <w:sz w:val="24"/>
          <w:szCs w:val="24"/>
        </w:rPr>
      </w:pPr>
      <w:r>
        <w:rPr>
          <w:rFonts w:ascii="Arial" w:hAnsi="Arial" w:cs="Arial"/>
          <w:b/>
          <w:bCs/>
          <w:sz w:val="24"/>
          <w:szCs w:val="24"/>
        </w:rPr>
        <w:t>5.</w:t>
      </w:r>
      <w:r w:rsidR="00B068D2">
        <w:rPr>
          <w:rFonts w:ascii="Arial" w:hAnsi="Arial" w:cs="Arial"/>
          <w:b/>
          <w:bCs/>
          <w:sz w:val="24"/>
          <w:szCs w:val="24"/>
        </w:rPr>
        <w:t>2</w:t>
      </w:r>
      <w:r>
        <w:rPr>
          <w:rFonts w:ascii="Arial" w:hAnsi="Arial" w:cs="Arial"/>
          <w:b/>
          <w:bCs/>
          <w:sz w:val="24"/>
          <w:szCs w:val="24"/>
        </w:rPr>
        <w:t xml:space="preserve"> ALTERAÇÕES DO SISTEMA MÚSCULOESQUELÉTICO</w:t>
      </w:r>
    </w:p>
    <w:p w14:paraId="3D1F41B4" w14:textId="77777777" w:rsidR="000D28DC" w:rsidRDefault="000D28DC" w:rsidP="00792129">
      <w:pPr>
        <w:spacing w:before="30" w:after="0" w:line="360" w:lineRule="auto"/>
        <w:jc w:val="both"/>
        <w:rPr>
          <w:rFonts w:ascii="Arial" w:hAnsi="Arial" w:cs="Arial"/>
          <w:b/>
          <w:bCs/>
          <w:sz w:val="24"/>
          <w:szCs w:val="24"/>
        </w:rPr>
      </w:pPr>
    </w:p>
    <w:p w14:paraId="2DC12638" w14:textId="63D29B12" w:rsidR="006C2112" w:rsidRPr="00BF62CE" w:rsidRDefault="000D28DC" w:rsidP="00792129">
      <w:pPr>
        <w:spacing w:before="30" w:after="0" w:line="360" w:lineRule="auto"/>
        <w:jc w:val="both"/>
        <w:rPr>
          <w:rFonts w:ascii="Arial" w:hAnsi="Arial" w:cs="Arial"/>
          <w:sz w:val="24"/>
          <w:szCs w:val="24"/>
          <w:vertAlign w:val="superscript"/>
        </w:rPr>
      </w:pPr>
      <w:r>
        <w:rPr>
          <w:rFonts w:ascii="Arial" w:hAnsi="Arial" w:cs="Arial"/>
          <w:b/>
          <w:bCs/>
          <w:sz w:val="24"/>
          <w:szCs w:val="24"/>
        </w:rPr>
        <w:tab/>
      </w:r>
      <w:r>
        <w:rPr>
          <w:rFonts w:ascii="Arial" w:hAnsi="Arial" w:cs="Arial"/>
          <w:sz w:val="24"/>
          <w:szCs w:val="24"/>
        </w:rPr>
        <w:t>As principais funções do sistema musculoesquelético é a produção dos movimentos corporais e a estabilização das posições do corpo</w:t>
      </w:r>
      <w:r w:rsidR="00BF62CE">
        <w:rPr>
          <w:rFonts w:ascii="Arial" w:hAnsi="Arial" w:cs="Arial"/>
          <w:sz w:val="24"/>
          <w:szCs w:val="24"/>
        </w:rPr>
        <w:t>.</w:t>
      </w:r>
      <w:r w:rsidR="00A676F4">
        <w:rPr>
          <w:rFonts w:ascii="Arial" w:hAnsi="Arial" w:cs="Arial"/>
          <w:sz w:val="24"/>
          <w:szCs w:val="24"/>
          <w:vertAlign w:val="superscript"/>
        </w:rPr>
        <w:t>3</w:t>
      </w:r>
      <w:r w:rsidR="00BF62CE">
        <w:rPr>
          <w:rFonts w:ascii="Arial" w:hAnsi="Arial" w:cs="Arial"/>
          <w:sz w:val="24"/>
          <w:szCs w:val="24"/>
        </w:rPr>
        <w:t xml:space="preserve"> Esse</w:t>
      </w:r>
      <w:r>
        <w:rPr>
          <w:rFonts w:ascii="Arial" w:hAnsi="Arial" w:cs="Arial"/>
          <w:sz w:val="24"/>
          <w:szCs w:val="24"/>
        </w:rPr>
        <w:t xml:space="preserve"> sistema é um dos mais estudados nos astronautas. Para que haja o movimento, os músculos antigravitacionais são os que conferem a resistência a gravidade terrestre, </w:t>
      </w:r>
      <w:r w:rsidR="0065353D">
        <w:rPr>
          <w:rFonts w:ascii="Arial" w:hAnsi="Arial" w:cs="Arial"/>
          <w:sz w:val="24"/>
          <w:szCs w:val="24"/>
        </w:rPr>
        <w:t>sendo</w:t>
      </w:r>
      <w:r w:rsidRPr="000D28DC">
        <w:rPr>
          <w:rFonts w:ascii="Arial" w:hAnsi="Arial" w:cs="Arial"/>
          <w:sz w:val="24"/>
          <w:szCs w:val="24"/>
        </w:rPr>
        <w:t xml:space="preserve"> </w:t>
      </w:r>
      <w:r w:rsidR="0046040F">
        <w:rPr>
          <w:rFonts w:ascii="Arial" w:hAnsi="Arial" w:cs="Arial"/>
          <w:sz w:val="24"/>
          <w:szCs w:val="24"/>
        </w:rPr>
        <w:t xml:space="preserve">essa, </w:t>
      </w:r>
      <w:r w:rsidRPr="000D28DC">
        <w:rPr>
          <w:rFonts w:ascii="Arial" w:hAnsi="Arial" w:cs="Arial"/>
          <w:sz w:val="24"/>
          <w:szCs w:val="24"/>
        </w:rPr>
        <w:t xml:space="preserve">a força que </w:t>
      </w:r>
      <w:r>
        <w:rPr>
          <w:rFonts w:ascii="Arial" w:hAnsi="Arial" w:cs="Arial"/>
          <w:sz w:val="24"/>
          <w:szCs w:val="24"/>
        </w:rPr>
        <w:t>garante</w:t>
      </w:r>
      <w:r w:rsidRPr="000D28DC">
        <w:rPr>
          <w:rFonts w:ascii="Arial" w:hAnsi="Arial" w:cs="Arial"/>
          <w:sz w:val="24"/>
          <w:szCs w:val="24"/>
        </w:rPr>
        <w:t xml:space="preserve"> potência</w:t>
      </w:r>
      <w:r>
        <w:rPr>
          <w:rFonts w:ascii="Arial" w:hAnsi="Arial" w:cs="Arial"/>
          <w:sz w:val="24"/>
          <w:szCs w:val="24"/>
        </w:rPr>
        <w:t xml:space="preserve"> e</w:t>
      </w:r>
      <w:r w:rsidRPr="000D28DC">
        <w:rPr>
          <w:rFonts w:ascii="Arial" w:hAnsi="Arial" w:cs="Arial"/>
          <w:sz w:val="24"/>
          <w:szCs w:val="24"/>
        </w:rPr>
        <w:t xml:space="preserve"> durabilidade aos músculos e aos ossos</w:t>
      </w:r>
      <w:r w:rsidRPr="00BF62CE">
        <w:rPr>
          <w:rFonts w:ascii="Arial" w:hAnsi="Arial" w:cs="Arial"/>
          <w:sz w:val="24"/>
          <w:szCs w:val="24"/>
        </w:rPr>
        <w:t>.</w:t>
      </w:r>
      <w:r w:rsidR="00BF62CE" w:rsidRPr="00BF62CE">
        <w:rPr>
          <w:rFonts w:ascii="Arial" w:hAnsi="Arial" w:cs="Arial"/>
          <w:sz w:val="24"/>
          <w:szCs w:val="24"/>
          <w:vertAlign w:val="superscript"/>
        </w:rPr>
        <w:t>2</w:t>
      </w:r>
      <w:r w:rsidR="00A676F4">
        <w:rPr>
          <w:rFonts w:ascii="Arial" w:hAnsi="Arial" w:cs="Arial"/>
          <w:sz w:val="24"/>
          <w:szCs w:val="24"/>
          <w:vertAlign w:val="superscript"/>
        </w:rPr>
        <w:t>1</w:t>
      </w:r>
      <w:r w:rsidR="00BF62CE" w:rsidRPr="00BF62CE">
        <w:rPr>
          <w:rFonts w:ascii="Arial" w:hAnsi="Arial" w:cs="Arial"/>
          <w:sz w:val="24"/>
          <w:szCs w:val="24"/>
          <w:vertAlign w:val="superscript"/>
        </w:rPr>
        <w:t>,2</w:t>
      </w:r>
      <w:r w:rsidR="00A676F4">
        <w:rPr>
          <w:rFonts w:ascii="Arial" w:hAnsi="Arial" w:cs="Arial"/>
          <w:sz w:val="24"/>
          <w:szCs w:val="24"/>
          <w:vertAlign w:val="superscript"/>
        </w:rPr>
        <w:t>2</w:t>
      </w:r>
    </w:p>
    <w:p w14:paraId="32267FC2" w14:textId="77777777" w:rsidR="000D28DC" w:rsidRDefault="000D28DC" w:rsidP="00792129">
      <w:pPr>
        <w:spacing w:before="30" w:after="0" w:line="360" w:lineRule="auto"/>
        <w:jc w:val="both"/>
        <w:rPr>
          <w:rFonts w:ascii="Arial" w:hAnsi="Arial" w:cs="Arial"/>
          <w:sz w:val="24"/>
          <w:szCs w:val="24"/>
        </w:rPr>
      </w:pPr>
    </w:p>
    <w:p w14:paraId="34275419" w14:textId="68A469D4" w:rsidR="000D28DC" w:rsidRDefault="000D28DC" w:rsidP="00792129">
      <w:pPr>
        <w:spacing w:before="30" w:after="0" w:line="360" w:lineRule="auto"/>
        <w:jc w:val="both"/>
        <w:rPr>
          <w:ins w:id="56" w:author="Evelyn Lopes" w:date="2021-10-14T20:48:00Z"/>
          <w:rFonts w:ascii="Arial" w:hAnsi="Arial" w:cs="Arial"/>
          <w:b/>
          <w:bCs/>
          <w:sz w:val="24"/>
          <w:szCs w:val="24"/>
        </w:rPr>
      </w:pPr>
      <w:r w:rsidRPr="000D28DC">
        <w:rPr>
          <w:rFonts w:ascii="Arial" w:hAnsi="Arial" w:cs="Arial"/>
          <w:b/>
          <w:bCs/>
          <w:sz w:val="24"/>
          <w:szCs w:val="24"/>
        </w:rPr>
        <w:t>5.</w:t>
      </w:r>
      <w:r w:rsidR="00B068D2">
        <w:rPr>
          <w:rFonts w:ascii="Arial" w:hAnsi="Arial" w:cs="Arial"/>
          <w:b/>
          <w:bCs/>
          <w:sz w:val="24"/>
          <w:szCs w:val="24"/>
        </w:rPr>
        <w:t>2</w:t>
      </w:r>
      <w:r w:rsidRPr="000D28DC">
        <w:rPr>
          <w:rFonts w:ascii="Arial" w:hAnsi="Arial" w:cs="Arial"/>
          <w:b/>
          <w:bCs/>
          <w:sz w:val="24"/>
          <w:szCs w:val="24"/>
        </w:rPr>
        <w:t>.1</w:t>
      </w:r>
      <w:r>
        <w:rPr>
          <w:rFonts w:ascii="Arial" w:hAnsi="Arial" w:cs="Arial"/>
          <w:b/>
          <w:bCs/>
          <w:sz w:val="24"/>
          <w:szCs w:val="24"/>
        </w:rPr>
        <w:t xml:space="preserve"> OSSOS</w:t>
      </w:r>
    </w:p>
    <w:p w14:paraId="067CDE62" w14:textId="77777777" w:rsidR="002061F1" w:rsidRDefault="002061F1" w:rsidP="00792129">
      <w:pPr>
        <w:spacing w:before="30" w:after="0" w:line="360" w:lineRule="auto"/>
        <w:jc w:val="both"/>
        <w:rPr>
          <w:rFonts w:ascii="Arial" w:hAnsi="Arial" w:cs="Arial"/>
          <w:b/>
          <w:bCs/>
          <w:sz w:val="24"/>
          <w:szCs w:val="24"/>
        </w:rPr>
      </w:pPr>
    </w:p>
    <w:p w14:paraId="15848657" w14:textId="23288D64" w:rsidR="00FE23F7" w:rsidRDefault="000D28DC" w:rsidP="009867AF">
      <w:pPr>
        <w:spacing w:before="30" w:after="0" w:line="360" w:lineRule="auto"/>
        <w:jc w:val="both"/>
        <w:rPr>
          <w:rFonts w:ascii="Arial" w:hAnsi="Arial" w:cs="Arial"/>
          <w:sz w:val="24"/>
          <w:szCs w:val="24"/>
          <w:vertAlign w:val="superscript"/>
        </w:rPr>
      </w:pPr>
      <w:r>
        <w:rPr>
          <w:rFonts w:ascii="Arial" w:hAnsi="Arial" w:cs="Arial"/>
          <w:b/>
          <w:bCs/>
          <w:sz w:val="24"/>
          <w:szCs w:val="24"/>
        </w:rPr>
        <w:tab/>
      </w:r>
      <w:r w:rsidRPr="000D28DC">
        <w:rPr>
          <w:rFonts w:ascii="Arial" w:hAnsi="Arial" w:cs="Arial"/>
          <w:sz w:val="24"/>
          <w:szCs w:val="24"/>
        </w:rPr>
        <w:t>O tecido ósseo é do tipo conjuntivo, formado por células e pela matriz celular</w:t>
      </w:r>
      <w:r w:rsidR="0065353D">
        <w:rPr>
          <w:rFonts w:ascii="Arial" w:hAnsi="Arial" w:cs="Arial"/>
          <w:sz w:val="24"/>
          <w:szCs w:val="24"/>
        </w:rPr>
        <w:t>. Os osteoblastos são células jovens responsáveis pela síntese da parte orgânica da matriz celular</w:t>
      </w:r>
      <w:r w:rsidR="00BF62CE">
        <w:rPr>
          <w:rFonts w:ascii="Arial" w:hAnsi="Arial" w:cs="Arial"/>
          <w:sz w:val="24"/>
          <w:szCs w:val="24"/>
        </w:rPr>
        <w:t xml:space="preserve">, </w:t>
      </w:r>
      <w:del w:id="57" w:author="Luis" w:date="2021-10-13T10:00:00Z">
        <w:r w:rsidR="00BF62CE" w:rsidDel="00C40F9E">
          <w:rPr>
            <w:rFonts w:ascii="Arial" w:hAnsi="Arial" w:cs="Arial"/>
            <w:sz w:val="24"/>
            <w:szCs w:val="24"/>
          </w:rPr>
          <w:delText>enquanto que</w:delText>
        </w:r>
      </w:del>
      <w:ins w:id="58" w:author="Luis" w:date="2021-10-13T10:00:00Z">
        <w:r w:rsidR="00C40F9E">
          <w:rPr>
            <w:rFonts w:ascii="Arial" w:hAnsi="Arial" w:cs="Arial"/>
            <w:sz w:val="24"/>
            <w:szCs w:val="24"/>
          </w:rPr>
          <w:t>enquanto</w:t>
        </w:r>
      </w:ins>
      <w:r w:rsidR="00BF62CE">
        <w:rPr>
          <w:rFonts w:ascii="Arial" w:hAnsi="Arial" w:cs="Arial"/>
          <w:sz w:val="24"/>
          <w:szCs w:val="24"/>
        </w:rPr>
        <w:t xml:space="preserve"> os</w:t>
      </w:r>
      <w:r w:rsidR="0065353D">
        <w:rPr>
          <w:rFonts w:ascii="Arial" w:hAnsi="Arial" w:cs="Arial"/>
          <w:sz w:val="24"/>
          <w:szCs w:val="24"/>
        </w:rPr>
        <w:t xml:space="preserve"> </w:t>
      </w:r>
      <w:r w:rsidR="00BF62CE">
        <w:rPr>
          <w:rFonts w:ascii="Arial" w:hAnsi="Arial" w:cs="Arial"/>
          <w:sz w:val="24"/>
          <w:szCs w:val="24"/>
        </w:rPr>
        <w:t xml:space="preserve">osteócitos </w:t>
      </w:r>
      <w:r w:rsidR="0065353D">
        <w:rPr>
          <w:rFonts w:ascii="Arial" w:hAnsi="Arial" w:cs="Arial"/>
          <w:sz w:val="24"/>
          <w:szCs w:val="24"/>
        </w:rPr>
        <w:t>mante</w:t>
      </w:r>
      <w:r w:rsidR="00BF62CE">
        <w:rPr>
          <w:rFonts w:ascii="Arial" w:hAnsi="Arial" w:cs="Arial"/>
          <w:sz w:val="24"/>
          <w:szCs w:val="24"/>
        </w:rPr>
        <w:t xml:space="preserve">m </w:t>
      </w:r>
      <w:r w:rsidR="0065353D">
        <w:rPr>
          <w:rFonts w:ascii="Arial" w:hAnsi="Arial" w:cs="Arial"/>
          <w:sz w:val="24"/>
          <w:szCs w:val="24"/>
        </w:rPr>
        <w:t>a integridade</w:t>
      </w:r>
      <w:r w:rsidR="00BF62CE">
        <w:rPr>
          <w:rFonts w:ascii="Arial" w:hAnsi="Arial" w:cs="Arial"/>
          <w:sz w:val="24"/>
          <w:szCs w:val="24"/>
        </w:rPr>
        <w:t xml:space="preserve"> da matriz. </w:t>
      </w:r>
      <w:r w:rsidR="0065353D" w:rsidRPr="0065353D">
        <w:rPr>
          <w:rFonts w:ascii="Arial" w:hAnsi="Arial" w:cs="Arial"/>
          <w:sz w:val="24"/>
          <w:szCs w:val="24"/>
        </w:rPr>
        <w:t xml:space="preserve">Os responsáveis pela </w:t>
      </w:r>
      <w:r w:rsidR="0065353D" w:rsidRPr="0065353D">
        <w:rPr>
          <w:rFonts w:ascii="Arial" w:hAnsi="Arial" w:cs="Arial"/>
          <w:color w:val="1D1D1D"/>
          <w:sz w:val="24"/>
          <w:szCs w:val="24"/>
          <w:shd w:val="clear" w:color="auto" w:fill="FFFFFF"/>
        </w:rPr>
        <w:t>reabsorção e remodelação do tecido ósseo são os osteoclastos.</w:t>
      </w:r>
      <w:r w:rsidR="00BF62CE">
        <w:rPr>
          <w:rFonts w:ascii="Arial" w:hAnsi="Arial" w:cs="Arial"/>
          <w:color w:val="1D1D1D"/>
          <w:sz w:val="24"/>
          <w:szCs w:val="24"/>
          <w:shd w:val="clear" w:color="auto" w:fill="FFFFFF"/>
          <w:vertAlign w:val="superscript"/>
        </w:rPr>
        <w:t>2</w:t>
      </w:r>
      <w:r w:rsidR="00A676F4">
        <w:rPr>
          <w:rFonts w:ascii="Arial" w:hAnsi="Arial" w:cs="Arial"/>
          <w:color w:val="1D1D1D"/>
          <w:sz w:val="24"/>
          <w:szCs w:val="24"/>
          <w:shd w:val="clear" w:color="auto" w:fill="FFFFFF"/>
          <w:vertAlign w:val="superscript"/>
        </w:rPr>
        <w:t>3</w:t>
      </w:r>
      <w:r w:rsidR="0065353D" w:rsidRPr="0065353D">
        <w:rPr>
          <w:rFonts w:ascii="Arial" w:hAnsi="Arial" w:cs="Arial"/>
          <w:sz w:val="24"/>
          <w:szCs w:val="24"/>
        </w:rPr>
        <w:t xml:space="preserve"> </w:t>
      </w:r>
      <w:r w:rsidR="00A945DB">
        <w:rPr>
          <w:rFonts w:ascii="Arial" w:hAnsi="Arial" w:cs="Arial"/>
          <w:sz w:val="24"/>
          <w:szCs w:val="24"/>
        </w:rPr>
        <w:t xml:space="preserve">A formação óssea depende do grau de carga sobre os ossos. </w:t>
      </w:r>
      <w:r w:rsidR="0065353D">
        <w:rPr>
          <w:rFonts w:ascii="Arial" w:hAnsi="Arial" w:cs="Arial"/>
          <w:sz w:val="24"/>
          <w:szCs w:val="24"/>
        </w:rPr>
        <w:t xml:space="preserve">Devido a </w:t>
      </w:r>
      <w:del w:id="59" w:author="Luis" w:date="2021-10-13T10:01:00Z">
        <w:r w:rsidR="0065353D" w:rsidDel="00C40F9E">
          <w:rPr>
            <w:rFonts w:ascii="Arial" w:hAnsi="Arial" w:cs="Arial"/>
            <w:sz w:val="24"/>
            <w:szCs w:val="24"/>
          </w:rPr>
          <w:delText>microgravidade</w:delText>
        </w:r>
      </w:del>
      <w:ins w:id="60" w:author="Luis" w:date="2021-10-13T10:01:00Z">
        <w:r w:rsidR="00C40F9E">
          <w:rPr>
            <w:rFonts w:ascii="Arial" w:hAnsi="Arial" w:cs="Arial"/>
            <w:sz w:val="24"/>
            <w:szCs w:val="24"/>
          </w:rPr>
          <w:t>MG</w:t>
        </w:r>
      </w:ins>
      <w:r w:rsidR="0065353D">
        <w:rPr>
          <w:rFonts w:ascii="Arial" w:hAnsi="Arial" w:cs="Arial"/>
          <w:sz w:val="24"/>
          <w:szCs w:val="24"/>
        </w:rPr>
        <w:t xml:space="preserve">, </w:t>
      </w:r>
      <w:r w:rsidR="00FA5D70">
        <w:rPr>
          <w:rFonts w:ascii="Arial" w:hAnsi="Arial" w:cs="Arial"/>
          <w:sz w:val="24"/>
          <w:szCs w:val="24"/>
        </w:rPr>
        <w:t xml:space="preserve">os ossos dos astronautas </w:t>
      </w:r>
      <w:r w:rsidR="00FA5D70" w:rsidRPr="00FA5D70">
        <w:rPr>
          <w:rFonts w:ascii="Arial" w:hAnsi="Arial" w:cs="Arial"/>
          <w:sz w:val="24"/>
          <w:szCs w:val="24"/>
        </w:rPr>
        <w:t>não sofrem o estresse de sustentar seus corpos contra a gravidade</w:t>
      </w:r>
      <w:r w:rsidR="00FA5D70">
        <w:rPr>
          <w:rFonts w:ascii="Arial" w:hAnsi="Arial" w:cs="Arial"/>
          <w:sz w:val="24"/>
          <w:szCs w:val="24"/>
        </w:rPr>
        <w:t xml:space="preserve">, </w:t>
      </w:r>
      <w:r w:rsidR="00FA5D70">
        <w:rPr>
          <w:rFonts w:ascii="Arial" w:hAnsi="Arial" w:cs="Arial"/>
          <w:sz w:val="24"/>
          <w:szCs w:val="24"/>
        </w:rPr>
        <w:lastRenderedPageBreak/>
        <w:t>isso leva a um</w:t>
      </w:r>
      <w:r w:rsidR="0065353D">
        <w:rPr>
          <w:rFonts w:ascii="Arial" w:hAnsi="Arial" w:cs="Arial"/>
          <w:sz w:val="24"/>
          <w:szCs w:val="24"/>
        </w:rPr>
        <w:t xml:space="preserve"> distúrbio denominado </w:t>
      </w:r>
      <w:r w:rsidR="0065353D" w:rsidRPr="0065353D">
        <w:rPr>
          <w:rFonts w:ascii="Arial" w:hAnsi="Arial" w:cs="Arial"/>
          <w:sz w:val="24"/>
          <w:szCs w:val="24"/>
        </w:rPr>
        <w:t>“</w:t>
      </w:r>
      <w:proofErr w:type="spellStart"/>
      <w:r w:rsidR="0065353D" w:rsidRPr="0065353D">
        <w:rPr>
          <w:rFonts w:ascii="Arial" w:hAnsi="Arial" w:cs="Arial"/>
          <w:i/>
          <w:iCs/>
          <w:sz w:val="24"/>
          <w:szCs w:val="24"/>
        </w:rPr>
        <w:t>spaceflight</w:t>
      </w:r>
      <w:proofErr w:type="spellEnd"/>
      <w:r w:rsidR="0065353D" w:rsidRPr="0065353D">
        <w:rPr>
          <w:rFonts w:ascii="Arial" w:hAnsi="Arial" w:cs="Arial"/>
          <w:i/>
          <w:iCs/>
          <w:sz w:val="24"/>
          <w:szCs w:val="24"/>
        </w:rPr>
        <w:t xml:space="preserve"> osteopenia</w:t>
      </w:r>
      <w:r w:rsidR="0065353D" w:rsidRPr="0065353D">
        <w:rPr>
          <w:rFonts w:ascii="Arial" w:hAnsi="Arial" w:cs="Arial"/>
          <w:sz w:val="24"/>
          <w:szCs w:val="24"/>
        </w:rPr>
        <w:t>”</w:t>
      </w:r>
      <w:r w:rsidR="0065353D">
        <w:rPr>
          <w:rFonts w:ascii="Arial" w:hAnsi="Arial" w:cs="Arial"/>
          <w:sz w:val="24"/>
          <w:szCs w:val="24"/>
        </w:rPr>
        <w:t>,</w:t>
      </w:r>
      <w:r w:rsidR="00696F26">
        <w:rPr>
          <w:rFonts w:ascii="Arial" w:hAnsi="Arial" w:cs="Arial"/>
          <w:sz w:val="24"/>
          <w:szCs w:val="24"/>
        </w:rPr>
        <w:t xml:space="preserve"> onde </w:t>
      </w:r>
      <w:r w:rsidR="00BF62CE">
        <w:rPr>
          <w:rFonts w:ascii="Arial" w:hAnsi="Arial" w:cs="Arial"/>
          <w:sz w:val="24"/>
          <w:szCs w:val="24"/>
        </w:rPr>
        <w:t>há</w:t>
      </w:r>
      <w:r w:rsidR="00696F26">
        <w:rPr>
          <w:rFonts w:ascii="Arial" w:hAnsi="Arial" w:cs="Arial"/>
          <w:sz w:val="24"/>
          <w:szCs w:val="24"/>
        </w:rPr>
        <w:t xml:space="preserve"> perda da densidade e da massa óssea em média de 1-2% por mês passados no espaço</w:t>
      </w:r>
      <w:r w:rsidR="00E22DF6">
        <w:rPr>
          <w:rFonts w:ascii="Arial" w:hAnsi="Arial" w:cs="Arial"/>
          <w:sz w:val="24"/>
          <w:szCs w:val="24"/>
        </w:rPr>
        <w:t xml:space="preserve">, </w:t>
      </w:r>
      <w:r w:rsidR="009867AF">
        <w:rPr>
          <w:rFonts w:ascii="Arial" w:hAnsi="Arial" w:cs="Arial"/>
          <w:sz w:val="24"/>
          <w:szCs w:val="24"/>
        </w:rPr>
        <w:t>principalmente na</w:t>
      </w:r>
      <w:r w:rsidR="009867AF" w:rsidRPr="009867AF">
        <w:rPr>
          <w:rFonts w:ascii="Arial" w:hAnsi="Arial" w:cs="Arial"/>
          <w:sz w:val="24"/>
          <w:szCs w:val="24"/>
        </w:rPr>
        <w:t xml:space="preserve"> coluna vertebral, pelve e fêmur proximal, mas sem alterações significativas nas extremidades </w:t>
      </w:r>
      <w:r w:rsidR="009867AF">
        <w:rPr>
          <w:rFonts w:ascii="Arial" w:hAnsi="Arial" w:cs="Arial"/>
          <w:sz w:val="24"/>
          <w:szCs w:val="24"/>
        </w:rPr>
        <w:t xml:space="preserve"> s</w:t>
      </w:r>
      <w:r w:rsidR="009867AF" w:rsidRPr="009867AF">
        <w:rPr>
          <w:rFonts w:ascii="Arial" w:hAnsi="Arial" w:cs="Arial"/>
          <w:sz w:val="24"/>
          <w:szCs w:val="24"/>
        </w:rPr>
        <w:t>uperiores</w:t>
      </w:r>
      <w:r w:rsidR="00A43B6C">
        <w:rPr>
          <w:rFonts w:ascii="Arial" w:hAnsi="Arial" w:cs="Arial"/>
          <w:sz w:val="24"/>
          <w:szCs w:val="24"/>
        </w:rPr>
        <w:t xml:space="preserve"> (Figura </w:t>
      </w:r>
      <w:r w:rsidR="0081322F">
        <w:rPr>
          <w:rFonts w:ascii="Arial" w:hAnsi="Arial" w:cs="Arial"/>
          <w:sz w:val="24"/>
          <w:szCs w:val="24"/>
        </w:rPr>
        <w:t>1</w:t>
      </w:r>
      <w:r w:rsidR="00A43B6C">
        <w:rPr>
          <w:rFonts w:ascii="Arial" w:hAnsi="Arial" w:cs="Arial"/>
          <w:sz w:val="24"/>
          <w:szCs w:val="24"/>
        </w:rPr>
        <w:t>)</w:t>
      </w:r>
      <w:r w:rsidR="009867AF">
        <w:rPr>
          <w:rFonts w:ascii="Arial" w:hAnsi="Arial" w:cs="Arial"/>
          <w:sz w:val="24"/>
          <w:szCs w:val="24"/>
        </w:rPr>
        <w:t>.</w:t>
      </w:r>
      <w:r w:rsidR="0040784D">
        <w:rPr>
          <w:rFonts w:ascii="Arial" w:hAnsi="Arial" w:cs="Arial"/>
          <w:sz w:val="24"/>
          <w:szCs w:val="24"/>
          <w:vertAlign w:val="superscript"/>
        </w:rPr>
        <w:t>14,</w:t>
      </w:r>
      <w:r w:rsidR="00BF62CE">
        <w:rPr>
          <w:rFonts w:ascii="Arial" w:hAnsi="Arial" w:cs="Arial"/>
          <w:sz w:val="24"/>
          <w:szCs w:val="24"/>
          <w:vertAlign w:val="superscript"/>
        </w:rPr>
        <w:t>2</w:t>
      </w:r>
      <w:r w:rsidR="00A676F4">
        <w:rPr>
          <w:rFonts w:ascii="Arial" w:hAnsi="Arial" w:cs="Arial"/>
          <w:sz w:val="24"/>
          <w:szCs w:val="24"/>
          <w:vertAlign w:val="superscript"/>
        </w:rPr>
        <w:t>4</w:t>
      </w:r>
      <w:r w:rsidR="009867AF">
        <w:rPr>
          <w:rFonts w:ascii="Arial" w:hAnsi="Arial" w:cs="Arial"/>
          <w:sz w:val="24"/>
          <w:szCs w:val="24"/>
        </w:rPr>
        <w:t xml:space="preserve"> </w:t>
      </w:r>
      <w:r w:rsidR="00A10F20">
        <w:rPr>
          <w:rFonts w:ascii="Arial" w:hAnsi="Arial" w:cs="Arial"/>
          <w:sz w:val="24"/>
          <w:szCs w:val="24"/>
        </w:rPr>
        <w:t>Para comparação, uma mulher pós-menopausa, perde essa mesma quantidade de massa óssea em 1 ano na Terra.</w:t>
      </w:r>
      <w:r w:rsidR="00A10F20">
        <w:rPr>
          <w:rFonts w:ascii="Arial" w:hAnsi="Arial" w:cs="Arial"/>
          <w:sz w:val="24"/>
          <w:szCs w:val="24"/>
          <w:vertAlign w:val="superscript"/>
        </w:rPr>
        <w:t>25</w:t>
      </w:r>
      <w:r w:rsidR="00A10F20">
        <w:rPr>
          <w:rFonts w:ascii="Arial" w:hAnsi="Arial" w:cs="Arial"/>
          <w:sz w:val="24"/>
          <w:szCs w:val="24"/>
        </w:rPr>
        <w:t xml:space="preserve"> </w:t>
      </w:r>
      <w:r w:rsidR="004F194B">
        <w:rPr>
          <w:rFonts w:ascii="Arial" w:hAnsi="Arial" w:cs="Arial"/>
          <w:sz w:val="24"/>
          <w:szCs w:val="24"/>
        </w:rPr>
        <w:t>Já no crânio, ocorre aumento da densidade óssea</w:t>
      </w:r>
      <w:r w:rsidR="00BF2D63" w:rsidRPr="00A43B6C">
        <w:rPr>
          <w:rFonts w:ascii="Arial" w:hAnsi="Arial" w:cs="Arial"/>
          <w:sz w:val="24"/>
          <w:szCs w:val="24"/>
        </w:rPr>
        <w:t xml:space="preserve"> </w:t>
      </w:r>
      <w:r w:rsidR="00A43B6C" w:rsidRPr="00A43B6C">
        <w:rPr>
          <w:rFonts w:ascii="Arial" w:hAnsi="Arial" w:cs="Arial"/>
          <w:sz w:val="24"/>
          <w:szCs w:val="24"/>
        </w:rPr>
        <w:t xml:space="preserve">(Figura </w:t>
      </w:r>
      <w:r w:rsidR="00DA79C7">
        <w:rPr>
          <w:rFonts w:ascii="Arial" w:hAnsi="Arial" w:cs="Arial"/>
          <w:sz w:val="24"/>
          <w:szCs w:val="24"/>
        </w:rPr>
        <w:t>1</w:t>
      </w:r>
      <w:r w:rsidR="00A43B6C" w:rsidRPr="00A43B6C">
        <w:rPr>
          <w:rFonts w:ascii="Arial" w:hAnsi="Arial" w:cs="Arial"/>
          <w:sz w:val="24"/>
          <w:szCs w:val="24"/>
        </w:rPr>
        <w:t>)</w:t>
      </w:r>
      <w:r w:rsidR="004F194B">
        <w:rPr>
          <w:rFonts w:ascii="Arial" w:hAnsi="Arial" w:cs="Arial"/>
          <w:sz w:val="24"/>
          <w:szCs w:val="24"/>
        </w:rPr>
        <w:t>.</w:t>
      </w:r>
      <w:r w:rsidR="009867AF">
        <w:rPr>
          <w:rFonts w:ascii="Arial" w:hAnsi="Arial" w:cs="Arial"/>
          <w:sz w:val="24"/>
          <w:szCs w:val="24"/>
        </w:rPr>
        <w:t xml:space="preserve"> </w:t>
      </w:r>
      <w:r w:rsidR="004F194B">
        <w:rPr>
          <w:rFonts w:ascii="Arial" w:hAnsi="Arial" w:cs="Arial"/>
          <w:sz w:val="24"/>
          <w:szCs w:val="24"/>
        </w:rPr>
        <w:t>Há a hipótese de que a perfusão sanguínea estimule a remodelação óssea na MG</w:t>
      </w:r>
      <w:r w:rsidR="009867AF">
        <w:rPr>
          <w:rFonts w:ascii="Arial" w:hAnsi="Arial" w:cs="Arial"/>
          <w:sz w:val="24"/>
          <w:szCs w:val="24"/>
        </w:rPr>
        <w:t>.</w:t>
      </w:r>
      <w:r w:rsidR="00BF2D63">
        <w:rPr>
          <w:rFonts w:ascii="Arial" w:hAnsi="Arial" w:cs="Arial"/>
          <w:sz w:val="24"/>
          <w:szCs w:val="24"/>
          <w:vertAlign w:val="superscript"/>
        </w:rPr>
        <w:t>26</w:t>
      </w:r>
      <w:r w:rsidR="00BF2D63">
        <w:rPr>
          <w:rFonts w:ascii="Arial" w:hAnsi="Arial" w:cs="Arial"/>
          <w:sz w:val="24"/>
          <w:szCs w:val="24"/>
        </w:rPr>
        <w:t xml:space="preserve"> Além disso, há o aumento da reabsorção intestinal de cálcio e fosfato e a reabsorção renal de cálcio, o que deixa os ossos menos resistentes às fraturas.</w:t>
      </w:r>
      <w:r w:rsidR="00BF2D63">
        <w:rPr>
          <w:rFonts w:ascii="Arial" w:hAnsi="Arial" w:cs="Arial"/>
          <w:sz w:val="24"/>
          <w:szCs w:val="24"/>
          <w:vertAlign w:val="superscript"/>
        </w:rPr>
        <w:t>27</w:t>
      </w:r>
      <w:r w:rsidR="00BF2D63">
        <w:rPr>
          <w:rFonts w:ascii="Arial" w:hAnsi="Arial" w:cs="Arial"/>
          <w:sz w:val="24"/>
          <w:szCs w:val="24"/>
        </w:rPr>
        <w:t xml:space="preserve"> </w:t>
      </w:r>
      <w:r w:rsidR="00696F26">
        <w:rPr>
          <w:rFonts w:ascii="Arial" w:hAnsi="Arial" w:cs="Arial"/>
          <w:sz w:val="24"/>
          <w:szCs w:val="24"/>
        </w:rPr>
        <w:t xml:space="preserve">Há a </w:t>
      </w:r>
      <w:r w:rsidR="00696F26" w:rsidRPr="00696F26">
        <w:rPr>
          <w:rFonts w:ascii="Arial" w:hAnsi="Arial" w:cs="Arial"/>
          <w:sz w:val="24"/>
          <w:szCs w:val="24"/>
        </w:rPr>
        <w:t xml:space="preserve">preocupação de que, durante voos de longa duração, </w:t>
      </w:r>
      <w:r w:rsidR="009867AF" w:rsidRPr="00696F26">
        <w:rPr>
          <w:rFonts w:ascii="Arial" w:hAnsi="Arial" w:cs="Arial"/>
          <w:sz w:val="24"/>
          <w:szCs w:val="24"/>
        </w:rPr>
        <w:t>a perda óssea excessiva resulte</w:t>
      </w:r>
      <w:r w:rsidR="00696F26" w:rsidRPr="00696F26">
        <w:rPr>
          <w:rFonts w:ascii="Arial" w:hAnsi="Arial" w:cs="Arial"/>
          <w:sz w:val="24"/>
          <w:szCs w:val="24"/>
        </w:rPr>
        <w:t xml:space="preserve"> em dano esquelético irreversível</w:t>
      </w:r>
      <w:r w:rsidR="00696F26">
        <w:rPr>
          <w:rFonts w:ascii="Arial" w:hAnsi="Arial" w:cs="Arial"/>
          <w:sz w:val="24"/>
          <w:szCs w:val="24"/>
        </w:rPr>
        <w:t>.</w:t>
      </w:r>
      <w:r w:rsidR="00E22DF6">
        <w:rPr>
          <w:rFonts w:ascii="Arial" w:hAnsi="Arial" w:cs="Arial"/>
          <w:sz w:val="24"/>
          <w:szCs w:val="24"/>
        </w:rPr>
        <w:t xml:space="preserve"> </w:t>
      </w:r>
      <w:r w:rsidR="00BF62CE">
        <w:rPr>
          <w:rFonts w:ascii="Arial" w:hAnsi="Arial" w:cs="Arial"/>
          <w:sz w:val="24"/>
          <w:szCs w:val="24"/>
          <w:vertAlign w:val="superscript"/>
        </w:rPr>
        <w:t>2</w:t>
      </w:r>
      <w:r w:rsidR="00B85DF4">
        <w:rPr>
          <w:rFonts w:ascii="Arial" w:hAnsi="Arial" w:cs="Arial"/>
          <w:sz w:val="24"/>
          <w:szCs w:val="24"/>
          <w:vertAlign w:val="superscript"/>
        </w:rPr>
        <w:t>4</w:t>
      </w:r>
    </w:p>
    <w:p w14:paraId="7B19BA4E" w14:textId="250D4EC1" w:rsidR="00FE23F7" w:rsidRDefault="00FE23F7" w:rsidP="009867AF">
      <w:pPr>
        <w:spacing w:before="30" w:after="0" w:line="360" w:lineRule="auto"/>
        <w:jc w:val="both"/>
        <w:rPr>
          <w:rFonts w:ascii="Arial" w:hAnsi="Arial" w:cs="Arial"/>
          <w:sz w:val="24"/>
          <w:szCs w:val="24"/>
          <w:vertAlign w:val="superscript"/>
        </w:rPr>
      </w:pPr>
    </w:p>
    <w:p w14:paraId="0A9304E1" w14:textId="40A3F78C" w:rsidR="00FE23F7" w:rsidRPr="00FE23F7" w:rsidRDefault="00FE23F7" w:rsidP="009867AF">
      <w:pPr>
        <w:spacing w:before="30" w:after="0" w:line="360" w:lineRule="auto"/>
        <w:jc w:val="both"/>
        <w:rPr>
          <w:rFonts w:ascii="Arial" w:hAnsi="Arial" w:cs="Arial"/>
          <w:sz w:val="32"/>
          <w:szCs w:val="32"/>
          <w:vertAlign w:val="superscript"/>
        </w:rPr>
      </w:pPr>
      <w:r w:rsidRPr="00FE23F7">
        <w:rPr>
          <w:rFonts w:ascii="Arial" w:hAnsi="Arial" w:cs="Arial"/>
          <w:sz w:val="24"/>
          <w:szCs w:val="24"/>
        </w:rPr>
        <w:t xml:space="preserve">Figura </w:t>
      </w:r>
      <w:r w:rsidR="00E04C47">
        <w:rPr>
          <w:rFonts w:ascii="Arial" w:hAnsi="Arial" w:cs="Arial"/>
          <w:sz w:val="24"/>
          <w:szCs w:val="24"/>
        </w:rPr>
        <w:t>1</w:t>
      </w:r>
      <w:r w:rsidRPr="00FE23F7">
        <w:rPr>
          <w:rFonts w:ascii="Arial" w:hAnsi="Arial" w:cs="Arial"/>
          <w:sz w:val="24"/>
          <w:szCs w:val="24"/>
        </w:rPr>
        <w:t>- Alterações na densidade óssea</w:t>
      </w:r>
    </w:p>
    <w:p w14:paraId="3FFEF9D3" w14:textId="5F961C4C" w:rsidR="00A43B6C" w:rsidRDefault="00A43B6C" w:rsidP="00FE23F7">
      <w:pPr>
        <w:spacing w:before="30" w:after="0" w:line="360" w:lineRule="auto"/>
        <w:jc w:val="center"/>
        <w:rPr>
          <w:rFonts w:ascii="Arial" w:hAnsi="Arial" w:cs="Arial"/>
          <w:sz w:val="24"/>
          <w:szCs w:val="24"/>
        </w:rPr>
      </w:pPr>
      <w:r w:rsidRPr="00A43B6C">
        <w:rPr>
          <w:rFonts w:ascii="Arial" w:hAnsi="Arial" w:cs="Arial"/>
          <w:noProof/>
          <w:sz w:val="24"/>
          <w:szCs w:val="24"/>
        </w:rPr>
        <w:drawing>
          <wp:inline distT="0" distB="0" distL="0" distR="0" wp14:anchorId="183542AE" wp14:editId="5311784A">
            <wp:extent cx="3371183" cy="198374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717"/>
                    <a:stretch/>
                  </pic:blipFill>
                  <pic:spPr bwMode="auto">
                    <a:xfrm>
                      <a:off x="0" y="0"/>
                      <a:ext cx="3377873" cy="1987676"/>
                    </a:xfrm>
                    <a:prstGeom prst="rect">
                      <a:avLst/>
                    </a:prstGeom>
                    <a:ln>
                      <a:noFill/>
                    </a:ln>
                    <a:extLst>
                      <a:ext uri="{53640926-AAD7-44D8-BBD7-CCE9431645EC}">
                        <a14:shadowObscured xmlns:a14="http://schemas.microsoft.com/office/drawing/2010/main"/>
                      </a:ext>
                    </a:extLst>
                  </pic:spPr>
                </pic:pic>
              </a:graphicData>
            </a:graphic>
          </wp:inline>
        </w:drawing>
      </w:r>
    </w:p>
    <w:p w14:paraId="1CC87FEE" w14:textId="51F44AA8" w:rsidR="00A43B6C" w:rsidRPr="00BF2D63" w:rsidRDefault="00A43B6C" w:rsidP="009867AF">
      <w:pPr>
        <w:spacing w:before="30" w:after="0" w:line="360" w:lineRule="auto"/>
        <w:jc w:val="both"/>
        <w:rPr>
          <w:rFonts w:ascii="Arial" w:hAnsi="Arial" w:cs="Arial"/>
          <w:sz w:val="20"/>
          <w:szCs w:val="20"/>
          <w:vertAlign w:val="superscript"/>
        </w:rPr>
      </w:pPr>
      <w:r w:rsidRPr="00A43B6C">
        <w:rPr>
          <w:rFonts w:ascii="Arial" w:hAnsi="Arial" w:cs="Arial"/>
          <w:sz w:val="20"/>
          <w:szCs w:val="20"/>
        </w:rPr>
        <w:t>Alterações na densidade óssea de diferentes regiões em astronautas após 4-14 meses em MG.</w:t>
      </w:r>
      <w:r w:rsidR="00BF2D63">
        <w:rPr>
          <w:rFonts w:ascii="Arial" w:hAnsi="Arial" w:cs="Arial"/>
          <w:sz w:val="20"/>
          <w:szCs w:val="20"/>
          <w:vertAlign w:val="superscript"/>
        </w:rPr>
        <w:t>28</w:t>
      </w:r>
    </w:p>
    <w:p w14:paraId="510D1758" w14:textId="380CC80A" w:rsidR="00A43B6C" w:rsidRDefault="00C40F9E" w:rsidP="009867AF">
      <w:pPr>
        <w:spacing w:before="30" w:after="0" w:line="360" w:lineRule="auto"/>
        <w:jc w:val="both"/>
        <w:rPr>
          <w:ins w:id="61" w:author="Luis" w:date="2021-10-13T10:02:00Z"/>
          <w:rFonts w:ascii="Arial" w:hAnsi="Arial" w:cs="Arial"/>
          <w:sz w:val="24"/>
          <w:szCs w:val="24"/>
        </w:rPr>
      </w:pPr>
      <w:ins w:id="62" w:author="Luis" w:date="2021-10-13T10:01:00Z">
        <w:r>
          <w:rPr>
            <w:rFonts w:ascii="Arial" w:hAnsi="Arial" w:cs="Arial"/>
            <w:sz w:val="24"/>
            <w:szCs w:val="24"/>
          </w:rPr>
          <w:t>Fonte</w:t>
        </w:r>
      </w:ins>
      <w:ins w:id="63" w:author="Luis" w:date="2021-10-13T10:02:00Z">
        <w:r>
          <w:rPr>
            <w:rFonts w:ascii="Arial" w:hAnsi="Arial" w:cs="Arial"/>
            <w:sz w:val="24"/>
            <w:szCs w:val="24"/>
          </w:rPr>
          <w:t>: ....................</w:t>
        </w:r>
      </w:ins>
    </w:p>
    <w:p w14:paraId="5D62F52F" w14:textId="77777777" w:rsidR="00C40F9E" w:rsidRPr="00A43B6C" w:rsidRDefault="00C40F9E" w:rsidP="009867AF">
      <w:pPr>
        <w:spacing w:before="30" w:after="0" w:line="360" w:lineRule="auto"/>
        <w:jc w:val="both"/>
        <w:rPr>
          <w:rFonts w:ascii="Arial" w:hAnsi="Arial" w:cs="Arial"/>
          <w:sz w:val="24"/>
          <w:szCs w:val="24"/>
        </w:rPr>
      </w:pPr>
    </w:p>
    <w:p w14:paraId="11D69001" w14:textId="0A799326" w:rsidR="00A10F20" w:rsidRPr="0035144D" w:rsidRDefault="00BF62CE" w:rsidP="00177A3F">
      <w:pPr>
        <w:spacing w:before="30" w:after="0" w:line="360" w:lineRule="auto"/>
        <w:jc w:val="both"/>
        <w:rPr>
          <w:rFonts w:ascii="Arial" w:hAnsi="Arial" w:cs="Arial"/>
          <w:sz w:val="24"/>
          <w:szCs w:val="24"/>
          <w:vertAlign w:val="superscript"/>
        </w:rPr>
      </w:pPr>
      <w:r>
        <w:rPr>
          <w:rFonts w:ascii="Arial" w:hAnsi="Arial" w:cs="Arial"/>
          <w:sz w:val="24"/>
          <w:szCs w:val="24"/>
          <w:vertAlign w:val="superscript"/>
        </w:rPr>
        <w:tab/>
      </w:r>
      <w:r w:rsidR="00FA5D70">
        <w:rPr>
          <w:rFonts w:ascii="Arial" w:hAnsi="Arial" w:cs="Arial"/>
          <w:sz w:val="24"/>
          <w:szCs w:val="24"/>
        </w:rPr>
        <w:t xml:space="preserve">Além das atividades físicas diárias, os astronautas </w:t>
      </w:r>
      <w:r w:rsidR="00D74D81">
        <w:rPr>
          <w:rFonts w:ascii="Arial" w:hAnsi="Arial" w:cs="Arial"/>
          <w:sz w:val="24"/>
          <w:szCs w:val="24"/>
        </w:rPr>
        <w:t xml:space="preserve">fazem </w:t>
      </w:r>
      <w:r w:rsidR="00FA5D70">
        <w:rPr>
          <w:rFonts w:ascii="Arial" w:hAnsi="Arial" w:cs="Arial"/>
          <w:sz w:val="24"/>
          <w:szCs w:val="24"/>
        </w:rPr>
        <w:t>intervenções terapêuticas para prevenção dessa reabsorção óssea.</w:t>
      </w:r>
      <w:r w:rsidR="00516411">
        <w:rPr>
          <w:rFonts w:ascii="Arial" w:hAnsi="Arial" w:cs="Arial"/>
          <w:sz w:val="24"/>
          <w:szCs w:val="24"/>
        </w:rPr>
        <w:t xml:space="preserve"> Os </w:t>
      </w:r>
      <w:proofErr w:type="spellStart"/>
      <w:r w:rsidR="00516411" w:rsidRPr="00516411">
        <w:rPr>
          <w:rFonts w:ascii="Arial" w:hAnsi="Arial" w:cs="Arial"/>
          <w:sz w:val="24"/>
          <w:szCs w:val="24"/>
        </w:rPr>
        <w:t>bisfosfonatos</w:t>
      </w:r>
      <w:proofErr w:type="spellEnd"/>
      <w:r w:rsidR="00516411">
        <w:rPr>
          <w:rFonts w:ascii="Arial" w:hAnsi="Arial" w:cs="Arial"/>
          <w:sz w:val="24"/>
          <w:szCs w:val="24"/>
        </w:rPr>
        <w:t xml:space="preserve"> (BP)</w:t>
      </w:r>
      <w:r w:rsidR="00516411" w:rsidRPr="00516411">
        <w:rPr>
          <w:rFonts w:ascii="Arial" w:hAnsi="Arial" w:cs="Arial"/>
          <w:sz w:val="24"/>
          <w:szCs w:val="24"/>
        </w:rPr>
        <w:t xml:space="preserve"> são as principais classe de drogas utilizadas</w:t>
      </w:r>
      <w:r w:rsidR="00516411">
        <w:t>,</w:t>
      </w:r>
      <w:r w:rsidR="00516411" w:rsidRPr="00516411">
        <w:t xml:space="preserve"> </w:t>
      </w:r>
      <w:r w:rsidR="00516411" w:rsidRPr="00516411">
        <w:rPr>
          <w:rFonts w:ascii="Arial" w:hAnsi="Arial" w:cs="Arial"/>
          <w:sz w:val="24"/>
          <w:szCs w:val="24"/>
        </w:rPr>
        <w:t xml:space="preserve">são inibidores potentes e específicos dos </w:t>
      </w:r>
      <w:r w:rsidR="00516411">
        <w:rPr>
          <w:rFonts w:ascii="Arial" w:hAnsi="Arial" w:cs="Arial"/>
          <w:sz w:val="24"/>
          <w:szCs w:val="24"/>
        </w:rPr>
        <w:t>o</w:t>
      </w:r>
      <w:r w:rsidR="00516411" w:rsidRPr="00516411">
        <w:rPr>
          <w:rFonts w:ascii="Arial" w:hAnsi="Arial" w:cs="Arial"/>
          <w:sz w:val="24"/>
          <w:szCs w:val="24"/>
        </w:rPr>
        <w:t>steoclastos</w:t>
      </w:r>
      <w:r w:rsidR="00516411">
        <w:rPr>
          <w:rFonts w:ascii="Arial" w:hAnsi="Arial" w:cs="Arial"/>
          <w:sz w:val="24"/>
          <w:szCs w:val="24"/>
        </w:rPr>
        <w:t>.</w:t>
      </w:r>
      <w:r w:rsidR="00FA5D70">
        <w:rPr>
          <w:rFonts w:ascii="Arial" w:hAnsi="Arial" w:cs="Arial"/>
          <w:sz w:val="24"/>
          <w:szCs w:val="24"/>
        </w:rPr>
        <w:t xml:space="preserve"> Há</w:t>
      </w:r>
      <w:r w:rsidR="00516411">
        <w:rPr>
          <w:rFonts w:ascii="Arial" w:hAnsi="Arial" w:cs="Arial"/>
          <w:sz w:val="24"/>
          <w:szCs w:val="24"/>
        </w:rPr>
        <w:t xml:space="preserve"> </w:t>
      </w:r>
      <w:r w:rsidR="00FA5D70">
        <w:rPr>
          <w:rFonts w:ascii="Arial" w:hAnsi="Arial" w:cs="Arial"/>
          <w:sz w:val="24"/>
          <w:szCs w:val="24"/>
        </w:rPr>
        <w:t xml:space="preserve"> também a </w:t>
      </w:r>
      <w:r w:rsidR="00516411">
        <w:rPr>
          <w:rFonts w:ascii="Arial" w:hAnsi="Arial" w:cs="Arial"/>
          <w:sz w:val="24"/>
          <w:szCs w:val="24"/>
        </w:rPr>
        <w:t xml:space="preserve">necessidade de </w:t>
      </w:r>
      <w:r w:rsidR="00FA5D70">
        <w:rPr>
          <w:rFonts w:ascii="Arial" w:hAnsi="Arial" w:cs="Arial"/>
          <w:sz w:val="24"/>
          <w:szCs w:val="24"/>
        </w:rPr>
        <w:t>suplementação de cálcio e vitamina D</w:t>
      </w:r>
      <w:r w:rsidR="00A945DB">
        <w:rPr>
          <w:rFonts w:ascii="Arial" w:hAnsi="Arial" w:cs="Arial"/>
          <w:sz w:val="24"/>
          <w:szCs w:val="24"/>
        </w:rPr>
        <w:t>, devido à falta de luz solar</w:t>
      </w:r>
      <w:r w:rsidR="00FA5D70">
        <w:rPr>
          <w:rFonts w:ascii="Arial" w:hAnsi="Arial" w:cs="Arial"/>
          <w:sz w:val="24"/>
          <w:szCs w:val="24"/>
        </w:rPr>
        <w:t>.</w:t>
      </w:r>
      <w:r w:rsidR="0040784D">
        <w:rPr>
          <w:rFonts w:ascii="Arial" w:hAnsi="Arial" w:cs="Arial"/>
          <w:sz w:val="24"/>
          <w:szCs w:val="24"/>
          <w:vertAlign w:val="superscript"/>
        </w:rPr>
        <w:t>25</w:t>
      </w:r>
      <w:r w:rsidR="00A10F20">
        <w:rPr>
          <w:rFonts w:ascii="Arial" w:hAnsi="Arial" w:cs="Arial"/>
          <w:sz w:val="24"/>
          <w:szCs w:val="24"/>
          <w:vertAlign w:val="superscript"/>
        </w:rPr>
        <w:t>,26</w:t>
      </w:r>
    </w:p>
    <w:p w14:paraId="425BBBD3" w14:textId="77777777" w:rsidR="00DD5B36" w:rsidRDefault="00DD5B36" w:rsidP="00E20F97">
      <w:pPr>
        <w:spacing w:before="30" w:after="0" w:line="360" w:lineRule="auto"/>
        <w:rPr>
          <w:rFonts w:ascii="Arial" w:hAnsi="Arial" w:cs="Arial"/>
          <w:b/>
          <w:bCs/>
          <w:sz w:val="24"/>
          <w:szCs w:val="24"/>
        </w:rPr>
      </w:pPr>
    </w:p>
    <w:p w14:paraId="403DF3F2" w14:textId="15119D28" w:rsidR="0035144D" w:rsidRDefault="0035144D" w:rsidP="00E20F97">
      <w:pPr>
        <w:spacing w:before="30" w:after="0" w:line="360" w:lineRule="auto"/>
        <w:rPr>
          <w:rFonts w:ascii="Arial" w:hAnsi="Arial" w:cs="Arial"/>
          <w:b/>
          <w:bCs/>
          <w:sz w:val="24"/>
          <w:szCs w:val="24"/>
        </w:rPr>
      </w:pPr>
    </w:p>
    <w:p w14:paraId="5FC6C186" w14:textId="77777777" w:rsidR="00081C2A" w:rsidRDefault="00081C2A" w:rsidP="00E20F97">
      <w:pPr>
        <w:spacing w:before="30" w:after="0" w:line="360" w:lineRule="auto"/>
        <w:rPr>
          <w:rFonts w:ascii="Arial" w:hAnsi="Arial" w:cs="Arial"/>
          <w:b/>
          <w:bCs/>
          <w:sz w:val="24"/>
          <w:szCs w:val="24"/>
        </w:rPr>
      </w:pPr>
    </w:p>
    <w:p w14:paraId="3EED0236" w14:textId="77777777" w:rsidR="0035144D" w:rsidRDefault="0035144D" w:rsidP="00E20F97">
      <w:pPr>
        <w:spacing w:before="30" w:after="0" w:line="360" w:lineRule="auto"/>
        <w:rPr>
          <w:rFonts w:ascii="Arial" w:hAnsi="Arial" w:cs="Arial"/>
          <w:b/>
          <w:bCs/>
          <w:sz w:val="24"/>
          <w:szCs w:val="24"/>
        </w:rPr>
      </w:pPr>
    </w:p>
    <w:p w14:paraId="0B192FD6" w14:textId="77777777" w:rsidR="0092126E" w:rsidRDefault="0092126E" w:rsidP="00E20F97">
      <w:pPr>
        <w:spacing w:before="30" w:after="0" w:line="360" w:lineRule="auto"/>
        <w:rPr>
          <w:rFonts w:ascii="Arial" w:hAnsi="Arial" w:cs="Arial"/>
          <w:b/>
          <w:bCs/>
          <w:sz w:val="24"/>
          <w:szCs w:val="24"/>
        </w:rPr>
      </w:pPr>
    </w:p>
    <w:p w14:paraId="097E21CA" w14:textId="77777777" w:rsidR="00B334CA" w:rsidRDefault="00B334CA" w:rsidP="00E20F97">
      <w:pPr>
        <w:spacing w:before="30" w:after="0" w:line="360" w:lineRule="auto"/>
        <w:rPr>
          <w:ins w:id="64" w:author="Evelyn Lopes" w:date="2021-10-13T21:51:00Z"/>
          <w:rFonts w:ascii="Arial" w:hAnsi="Arial" w:cs="Arial"/>
          <w:b/>
          <w:bCs/>
          <w:sz w:val="24"/>
          <w:szCs w:val="24"/>
        </w:rPr>
      </w:pPr>
    </w:p>
    <w:p w14:paraId="0B46D2E0" w14:textId="77777777" w:rsidR="00B334CA" w:rsidRDefault="00B334CA" w:rsidP="00E20F97">
      <w:pPr>
        <w:spacing w:before="30" w:after="0" w:line="360" w:lineRule="auto"/>
        <w:rPr>
          <w:ins w:id="65" w:author="Evelyn Lopes" w:date="2021-10-13T21:51:00Z"/>
          <w:rFonts w:ascii="Arial" w:hAnsi="Arial" w:cs="Arial"/>
          <w:b/>
          <w:bCs/>
          <w:sz w:val="24"/>
          <w:szCs w:val="24"/>
        </w:rPr>
      </w:pPr>
    </w:p>
    <w:p w14:paraId="29EFDBEC" w14:textId="77777777" w:rsidR="00B334CA" w:rsidRDefault="00B334CA" w:rsidP="00E20F97">
      <w:pPr>
        <w:spacing w:before="30" w:after="0" w:line="360" w:lineRule="auto"/>
        <w:rPr>
          <w:ins w:id="66" w:author="Evelyn Lopes" w:date="2021-10-13T21:51:00Z"/>
          <w:rFonts w:ascii="Arial" w:hAnsi="Arial" w:cs="Arial"/>
          <w:b/>
          <w:bCs/>
          <w:sz w:val="24"/>
          <w:szCs w:val="24"/>
        </w:rPr>
      </w:pPr>
    </w:p>
    <w:p w14:paraId="542B1AD8" w14:textId="3714899B" w:rsidR="00E20F97" w:rsidRDefault="00E20F97" w:rsidP="00E20F97">
      <w:pPr>
        <w:spacing w:before="30" w:after="0" w:line="360" w:lineRule="auto"/>
        <w:rPr>
          <w:rFonts w:ascii="Arial" w:hAnsi="Arial" w:cs="Arial"/>
          <w:b/>
          <w:bCs/>
          <w:sz w:val="24"/>
          <w:szCs w:val="24"/>
        </w:rPr>
      </w:pPr>
      <w:r w:rsidRPr="00E20F97">
        <w:rPr>
          <w:rFonts w:ascii="Arial" w:hAnsi="Arial" w:cs="Arial"/>
          <w:b/>
          <w:bCs/>
          <w:sz w:val="24"/>
          <w:szCs w:val="24"/>
        </w:rPr>
        <w:t>5.</w:t>
      </w:r>
      <w:r w:rsidR="00B068D2">
        <w:rPr>
          <w:rFonts w:ascii="Arial" w:hAnsi="Arial" w:cs="Arial"/>
          <w:b/>
          <w:bCs/>
          <w:sz w:val="24"/>
          <w:szCs w:val="24"/>
        </w:rPr>
        <w:t>2</w:t>
      </w:r>
      <w:r w:rsidRPr="00E20F97">
        <w:rPr>
          <w:rFonts w:ascii="Arial" w:hAnsi="Arial" w:cs="Arial"/>
          <w:b/>
          <w:bCs/>
          <w:sz w:val="24"/>
          <w:szCs w:val="24"/>
        </w:rPr>
        <w:t>.2 MÚSCULOS ESQUELÉTICOS</w:t>
      </w:r>
    </w:p>
    <w:p w14:paraId="6BF1319E" w14:textId="77777777" w:rsidR="0035144D" w:rsidRDefault="0035144D" w:rsidP="00E20F97">
      <w:pPr>
        <w:spacing w:before="30" w:after="0" w:line="360" w:lineRule="auto"/>
        <w:rPr>
          <w:rFonts w:ascii="Arial" w:hAnsi="Arial" w:cs="Arial"/>
          <w:b/>
          <w:bCs/>
          <w:sz w:val="24"/>
          <w:szCs w:val="24"/>
        </w:rPr>
      </w:pPr>
    </w:p>
    <w:p w14:paraId="27175DD4" w14:textId="415ABCD9" w:rsidR="000538C7" w:rsidRDefault="005E56DB" w:rsidP="00177A3F">
      <w:pPr>
        <w:spacing w:before="30" w:after="0" w:line="360" w:lineRule="auto"/>
        <w:jc w:val="both"/>
        <w:rPr>
          <w:rFonts w:ascii="Arial" w:hAnsi="Arial" w:cs="Arial"/>
          <w:sz w:val="24"/>
          <w:szCs w:val="24"/>
        </w:rPr>
      </w:pPr>
      <w:r>
        <w:rPr>
          <w:rFonts w:ascii="Arial" w:hAnsi="Arial" w:cs="Arial"/>
          <w:b/>
          <w:bCs/>
          <w:sz w:val="24"/>
          <w:szCs w:val="24"/>
        </w:rPr>
        <w:tab/>
      </w:r>
      <w:r w:rsidRPr="00D128C3">
        <w:rPr>
          <w:rFonts w:ascii="Arial" w:hAnsi="Arial" w:cs="Arial"/>
          <w:sz w:val="24"/>
          <w:szCs w:val="24"/>
        </w:rPr>
        <w:t>No</w:t>
      </w:r>
      <w:r w:rsidRPr="005E56DB">
        <w:rPr>
          <w:rFonts w:ascii="Arial" w:hAnsi="Arial" w:cs="Arial"/>
          <w:sz w:val="24"/>
          <w:szCs w:val="24"/>
        </w:rPr>
        <w:t xml:space="preserve"> ambiente espacial, os músculos perdem massa, força e rigidez tendinosa</w:t>
      </w:r>
      <w:r>
        <w:rPr>
          <w:rFonts w:ascii="Arial" w:hAnsi="Arial" w:cs="Arial"/>
          <w:sz w:val="24"/>
          <w:szCs w:val="24"/>
        </w:rPr>
        <w:t>.</w:t>
      </w:r>
      <w:r w:rsidR="00552241">
        <w:rPr>
          <w:rFonts w:ascii="Arial" w:hAnsi="Arial" w:cs="Arial"/>
          <w:sz w:val="24"/>
          <w:szCs w:val="24"/>
        </w:rPr>
        <w:t xml:space="preserve">  Verifica-se uma redução da massa muscular em até 30%</w:t>
      </w:r>
      <w:r w:rsidR="00521ADE">
        <w:rPr>
          <w:rFonts w:ascii="Arial" w:hAnsi="Arial" w:cs="Arial"/>
          <w:sz w:val="24"/>
          <w:szCs w:val="24"/>
        </w:rPr>
        <w:t xml:space="preserve"> em uma viagem de três a seis meses</w:t>
      </w:r>
      <w:r w:rsidR="00552241">
        <w:rPr>
          <w:rFonts w:ascii="Arial" w:hAnsi="Arial" w:cs="Arial"/>
          <w:sz w:val="24"/>
          <w:szCs w:val="24"/>
        </w:rPr>
        <w:t>.</w:t>
      </w:r>
      <w:r w:rsidR="0035144D">
        <w:rPr>
          <w:rFonts w:ascii="Arial" w:hAnsi="Arial" w:cs="Arial"/>
          <w:sz w:val="24"/>
          <w:szCs w:val="24"/>
          <w:vertAlign w:val="superscript"/>
        </w:rPr>
        <w:t>2</w:t>
      </w:r>
      <w:r w:rsidR="00DD5B36">
        <w:rPr>
          <w:rFonts w:ascii="Arial" w:hAnsi="Arial" w:cs="Arial"/>
          <w:sz w:val="24"/>
          <w:szCs w:val="24"/>
        </w:rPr>
        <w:t xml:space="preserve"> A maior perda muscular ocorre logo no início e vai se tornando mais lenta ao decorrer do tempo</w:t>
      </w:r>
      <w:r w:rsidR="00660BB3" w:rsidRPr="00660BB3">
        <w:rPr>
          <w:rFonts w:ascii="Arial" w:hAnsi="Arial" w:cs="Arial"/>
          <w:sz w:val="24"/>
          <w:szCs w:val="24"/>
        </w:rPr>
        <w:t>.</w:t>
      </w:r>
      <w:r w:rsidR="0035144D">
        <w:rPr>
          <w:rFonts w:ascii="Arial" w:hAnsi="Arial" w:cs="Arial"/>
          <w:sz w:val="24"/>
          <w:szCs w:val="24"/>
          <w:vertAlign w:val="superscript"/>
        </w:rPr>
        <w:t>3</w:t>
      </w:r>
      <w:r w:rsidR="00DD5B36">
        <w:rPr>
          <w:rFonts w:ascii="Arial" w:hAnsi="Arial" w:cs="Arial"/>
          <w:sz w:val="24"/>
          <w:szCs w:val="24"/>
        </w:rPr>
        <w:t xml:space="preserve"> </w:t>
      </w:r>
      <w:r w:rsidR="00660BB3">
        <w:rPr>
          <w:rFonts w:ascii="Arial" w:hAnsi="Arial" w:cs="Arial"/>
          <w:sz w:val="24"/>
          <w:szCs w:val="24"/>
        </w:rPr>
        <w:t xml:space="preserve">A remodelação muscular ocorre pela </w:t>
      </w:r>
      <w:r w:rsidR="00DD5B36">
        <w:rPr>
          <w:rFonts w:ascii="Arial" w:hAnsi="Arial" w:cs="Arial"/>
          <w:sz w:val="24"/>
          <w:szCs w:val="24"/>
        </w:rPr>
        <w:t xml:space="preserve">diminuição </w:t>
      </w:r>
      <w:r w:rsidR="00660BB3">
        <w:rPr>
          <w:rFonts w:ascii="Arial" w:hAnsi="Arial" w:cs="Arial"/>
          <w:sz w:val="24"/>
          <w:szCs w:val="24"/>
        </w:rPr>
        <w:t>d</w:t>
      </w:r>
      <w:r w:rsidR="00DD5B36">
        <w:rPr>
          <w:rFonts w:ascii="Arial" w:hAnsi="Arial" w:cs="Arial"/>
          <w:sz w:val="24"/>
          <w:szCs w:val="24"/>
        </w:rPr>
        <w:t>o tamanho das fibras musculares.</w:t>
      </w:r>
      <w:r w:rsidR="0035144D">
        <w:rPr>
          <w:rFonts w:ascii="Arial" w:hAnsi="Arial" w:cs="Arial"/>
          <w:sz w:val="24"/>
          <w:szCs w:val="24"/>
          <w:vertAlign w:val="superscript"/>
        </w:rPr>
        <w:t>4</w:t>
      </w:r>
      <w:r w:rsidR="007665D2" w:rsidRPr="007665D2">
        <w:rPr>
          <w:rFonts w:ascii="Arial" w:hAnsi="Arial" w:cs="Arial"/>
          <w:sz w:val="24"/>
          <w:szCs w:val="24"/>
        </w:rPr>
        <w:t xml:space="preserve"> </w:t>
      </w:r>
      <w:r w:rsidR="007665D2" w:rsidRPr="00D128C3">
        <w:rPr>
          <w:rFonts w:ascii="Arial" w:hAnsi="Arial" w:cs="Arial"/>
          <w:sz w:val="24"/>
          <w:szCs w:val="24"/>
        </w:rPr>
        <w:t>Cada músculo do corpo possui fibras musculares</w:t>
      </w:r>
      <w:r w:rsidR="007665D2">
        <w:rPr>
          <w:rFonts w:ascii="Arial" w:hAnsi="Arial" w:cs="Arial"/>
          <w:sz w:val="24"/>
          <w:szCs w:val="24"/>
        </w:rPr>
        <w:t xml:space="preserve"> de contração</w:t>
      </w:r>
      <w:r w:rsidR="007665D2" w:rsidRPr="00D128C3">
        <w:rPr>
          <w:rFonts w:ascii="Arial" w:hAnsi="Arial" w:cs="Arial"/>
          <w:sz w:val="24"/>
          <w:szCs w:val="24"/>
        </w:rPr>
        <w:t xml:space="preserve"> lentas</w:t>
      </w:r>
      <w:r w:rsidR="007665D2">
        <w:rPr>
          <w:rFonts w:ascii="Arial" w:hAnsi="Arial" w:cs="Arial"/>
          <w:sz w:val="24"/>
          <w:szCs w:val="24"/>
        </w:rPr>
        <w:t xml:space="preserve"> </w:t>
      </w:r>
      <w:r w:rsidR="007665D2" w:rsidRPr="00D128C3">
        <w:rPr>
          <w:rFonts w:ascii="Arial" w:hAnsi="Arial" w:cs="Arial"/>
          <w:sz w:val="24"/>
          <w:szCs w:val="24"/>
        </w:rPr>
        <w:t xml:space="preserve">(tipo I) e rápidas (tipo </w:t>
      </w:r>
      <w:r w:rsidR="007665D2">
        <w:rPr>
          <w:rFonts w:ascii="Arial" w:hAnsi="Arial" w:cs="Arial"/>
          <w:sz w:val="24"/>
          <w:szCs w:val="24"/>
        </w:rPr>
        <w:t>II</w:t>
      </w:r>
      <w:r w:rsidR="007665D2" w:rsidRPr="00D128C3">
        <w:rPr>
          <w:rFonts w:ascii="Arial" w:hAnsi="Arial" w:cs="Arial"/>
          <w:sz w:val="24"/>
          <w:szCs w:val="24"/>
        </w:rPr>
        <w:t>).</w:t>
      </w:r>
      <w:r w:rsidR="007665D2" w:rsidRPr="00D128C3">
        <w:rPr>
          <w:rFonts w:ascii="Arial" w:hAnsi="Arial" w:cs="Arial"/>
          <w:sz w:val="24"/>
          <w:szCs w:val="24"/>
          <w:vertAlign w:val="superscript"/>
        </w:rPr>
        <w:t>1</w:t>
      </w:r>
      <w:r w:rsidR="007665D2">
        <w:rPr>
          <w:rFonts w:ascii="Arial" w:hAnsi="Arial" w:cs="Arial"/>
          <w:sz w:val="24"/>
          <w:szCs w:val="24"/>
        </w:rPr>
        <w:t xml:space="preserve"> </w:t>
      </w:r>
      <w:r w:rsidR="00521ADE">
        <w:rPr>
          <w:rFonts w:ascii="Arial" w:hAnsi="Arial" w:cs="Arial"/>
          <w:sz w:val="24"/>
          <w:szCs w:val="24"/>
        </w:rPr>
        <w:t xml:space="preserve">As fibras do tipo I são mais sensíveis a ausência de gravidade. Já as fibras do tipo II possuem maior facilidade para fadiga. </w:t>
      </w:r>
      <w:r w:rsidR="007665D2">
        <w:rPr>
          <w:rFonts w:ascii="Arial" w:hAnsi="Arial" w:cs="Arial"/>
          <w:sz w:val="24"/>
          <w:szCs w:val="24"/>
        </w:rPr>
        <w:t>Os músculos antigravitacionais possuem mais fibras lentas, enquanto os músculos locomotores possuem mais fibras de contração rápida.</w:t>
      </w:r>
      <w:r w:rsidR="007665D2">
        <w:rPr>
          <w:rFonts w:ascii="Arial" w:hAnsi="Arial" w:cs="Arial"/>
          <w:sz w:val="24"/>
          <w:szCs w:val="24"/>
          <w:vertAlign w:val="superscript"/>
        </w:rPr>
        <w:t xml:space="preserve"> </w:t>
      </w:r>
      <w:r w:rsidR="0035144D">
        <w:rPr>
          <w:rFonts w:ascii="Arial" w:hAnsi="Arial" w:cs="Arial"/>
          <w:sz w:val="24"/>
          <w:szCs w:val="24"/>
          <w:vertAlign w:val="superscript"/>
        </w:rPr>
        <w:t xml:space="preserve">5 </w:t>
      </w:r>
      <w:r w:rsidR="004C6F2C">
        <w:rPr>
          <w:rFonts w:ascii="Arial" w:hAnsi="Arial" w:cs="Arial"/>
          <w:sz w:val="24"/>
          <w:szCs w:val="24"/>
        </w:rPr>
        <w:t xml:space="preserve">As maiores alterações ocorrem nos músculos antigravitacionais. </w:t>
      </w:r>
      <w:r w:rsidR="00081C2A">
        <w:rPr>
          <w:rFonts w:ascii="Arial" w:hAnsi="Arial" w:cs="Arial"/>
          <w:sz w:val="24"/>
          <w:szCs w:val="24"/>
        </w:rPr>
        <w:t>H</w:t>
      </w:r>
      <w:r w:rsidR="004C6F2C">
        <w:rPr>
          <w:rFonts w:ascii="Arial" w:hAnsi="Arial" w:cs="Arial"/>
          <w:sz w:val="24"/>
          <w:szCs w:val="24"/>
        </w:rPr>
        <w:t>á a perda de força muscular</w:t>
      </w:r>
      <w:r w:rsidR="000538C7">
        <w:rPr>
          <w:rFonts w:ascii="Arial" w:hAnsi="Arial" w:cs="Arial"/>
          <w:sz w:val="24"/>
          <w:szCs w:val="24"/>
        </w:rPr>
        <w:t xml:space="preserve"> e </w:t>
      </w:r>
      <w:r w:rsidR="004C6F2C">
        <w:rPr>
          <w:rFonts w:ascii="Arial" w:hAnsi="Arial" w:cs="Arial"/>
          <w:sz w:val="24"/>
          <w:szCs w:val="24"/>
        </w:rPr>
        <w:t>atrofia</w:t>
      </w:r>
      <w:r w:rsidR="000538C7">
        <w:rPr>
          <w:rFonts w:ascii="Arial" w:hAnsi="Arial" w:cs="Arial"/>
          <w:sz w:val="24"/>
          <w:szCs w:val="24"/>
        </w:rPr>
        <w:t xml:space="preserve">. </w:t>
      </w:r>
      <w:r w:rsidR="000538C7" w:rsidRPr="00081C2A">
        <w:rPr>
          <w:rFonts w:ascii="Arial" w:hAnsi="Arial" w:cs="Arial"/>
          <w:sz w:val="24"/>
          <w:szCs w:val="24"/>
        </w:rPr>
        <w:t>Os</w:t>
      </w:r>
      <w:r w:rsidR="00521ADE" w:rsidRPr="00081C2A">
        <w:rPr>
          <w:rFonts w:ascii="Arial" w:hAnsi="Arial" w:cs="Arial"/>
          <w:sz w:val="24"/>
          <w:szCs w:val="24"/>
        </w:rPr>
        <w:t xml:space="preserve"> quadríceps, adutores do quadril, tríceps </w:t>
      </w:r>
      <w:proofErr w:type="spellStart"/>
      <w:r w:rsidR="00521ADE" w:rsidRPr="00081C2A">
        <w:rPr>
          <w:rFonts w:ascii="Arial" w:hAnsi="Arial" w:cs="Arial"/>
          <w:sz w:val="24"/>
          <w:szCs w:val="24"/>
        </w:rPr>
        <w:t>sural</w:t>
      </w:r>
      <w:proofErr w:type="spellEnd"/>
      <w:r w:rsidR="004C6F2C" w:rsidRPr="00081C2A">
        <w:rPr>
          <w:rFonts w:ascii="Arial" w:hAnsi="Arial" w:cs="Arial"/>
          <w:sz w:val="24"/>
          <w:szCs w:val="24"/>
        </w:rPr>
        <w:t>, formado pelo</w:t>
      </w:r>
      <w:r w:rsidR="00521ADE" w:rsidRPr="00081C2A">
        <w:rPr>
          <w:rFonts w:ascii="Arial" w:hAnsi="Arial" w:cs="Arial"/>
          <w:sz w:val="24"/>
          <w:szCs w:val="24"/>
        </w:rPr>
        <w:t xml:space="preserve"> </w:t>
      </w:r>
      <w:proofErr w:type="spellStart"/>
      <w:r w:rsidR="004C6F2C" w:rsidRPr="00081C2A">
        <w:rPr>
          <w:rFonts w:ascii="Arial" w:hAnsi="Arial" w:cs="Arial"/>
          <w:sz w:val="24"/>
          <w:szCs w:val="24"/>
        </w:rPr>
        <w:t>g</w:t>
      </w:r>
      <w:r w:rsidR="004C6F2C" w:rsidRPr="00081C2A">
        <w:rPr>
          <w:rFonts w:ascii="Arial" w:hAnsi="Arial" w:cs="Arial"/>
          <w:color w:val="202124"/>
          <w:sz w:val="24"/>
          <w:szCs w:val="24"/>
          <w:shd w:val="clear" w:color="auto" w:fill="FFFFFF"/>
        </w:rPr>
        <w:t>astrocnêmio</w:t>
      </w:r>
      <w:proofErr w:type="spellEnd"/>
      <w:r w:rsidR="004C6F2C" w:rsidRPr="00081C2A">
        <w:rPr>
          <w:rFonts w:ascii="Arial" w:hAnsi="Arial" w:cs="Arial"/>
          <w:color w:val="202124"/>
          <w:sz w:val="24"/>
          <w:szCs w:val="24"/>
          <w:shd w:val="clear" w:color="auto" w:fill="FFFFFF"/>
        </w:rPr>
        <w:t xml:space="preserve"> (cabeças medial e lateral) e </w:t>
      </w:r>
      <w:proofErr w:type="spellStart"/>
      <w:r w:rsidR="004C6F2C" w:rsidRPr="00081C2A">
        <w:rPr>
          <w:rFonts w:ascii="Arial" w:hAnsi="Arial" w:cs="Arial"/>
          <w:color w:val="202124"/>
          <w:sz w:val="24"/>
          <w:szCs w:val="24"/>
          <w:shd w:val="clear" w:color="auto" w:fill="FFFFFF"/>
        </w:rPr>
        <w:t>sóleo</w:t>
      </w:r>
      <w:proofErr w:type="spellEnd"/>
      <w:r w:rsidR="004C6F2C" w:rsidRPr="00081C2A">
        <w:rPr>
          <w:rFonts w:ascii="Arial" w:hAnsi="Arial" w:cs="Arial"/>
          <w:sz w:val="24"/>
          <w:szCs w:val="24"/>
        </w:rPr>
        <w:t xml:space="preserve">, </w:t>
      </w:r>
      <w:r w:rsidR="00521ADE" w:rsidRPr="00081C2A">
        <w:rPr>
          <w:rFonts w:ascii="Arial" w:hAnsi="Arial" w:cs="Arial"/>
          <w:sz w:val="24"/>
          <w:szCs w:val="24"/>
        </w:rPr>
        <w:t xml:space="preserve">e a musculatura </w:t>
      </w:r>
      <w:proofErr w:type="spellStart"/>
      <w:r w:rsidR="00521ADE" w:rsidRPr="00081C2A">
        <w:rPr>
          <w:rFonts w:ascii="Arial" w:hAnsi="Arial" w:cs="Arial"/>
          <w:sz w:val="24"/>
          <w:szCs w:val="24"/>
        </w:rPr>
        <w:t>paravertebral</w:t>
      </w:r>
      <w:proofErr w:type="spellEnd"/>
      <w:r w:rsidR="00521ADE" w:rsidRPr="00081C2A">
        <w:rPr>
          <w:rFonts w:ascii="Arial" w:hAnsi="Arial" w:cs="Arial"/>
          <w:sz w:val="24"/>
          <w:szCs w:val="24"/>
        </w:rPr>
        <w:t xml:space="preserve"> lombar</w:t>
      </w:r>
      <w:r w:rsidR="000538C7" w:rsidRPr="00081C2A">
        <w:rPr>
          <w:rFonts w:ascii="Arial" w:hAnsi="Arial" w:cs="Arial"/>
          <w:sz w:val="24"/>
          <w:szCs w:val="24"/>
        </w:rPr>
        <w:t xml:space="preserve"> são os mais afetados</w:t>
      </w:r>
      <w:r w:rsidR="00521ADE" w:rsidRPr="00081C2A">
        <w:rPr>
          <w:rFonts w:ascii="Arial" w:hAnsi="Arial" w:cs="Arial"/>
          <w:sz w:val="24"/>
          <w:szCs w:val="24"/>
        </w:rPr>
        <w:t>.</w:t>
      </w:r>
      <w:r w:rsidR="0035144D" w:rsidRPr="00081C2A">
        <w:rPr>
          <w:rFonts w:ascii="Arial" w:hAnsi="Arial" w:cs="Arial"/>
          <w:sz w:val="24"/>
          <w:szCs w:val="24"/>
          <w:vertAlign w:val="superscript"/>
        </w:rPr>
        <w:t>2</w:t>
      </w:r>
      <w:r w:rsidR="004C6F2C" w:rsidRPr="00081C2A">
        <w:rPr>
          <w:rFonts w:ascii="Arial" w:hAnsi="Arial" w:cs="Arial"/>
          <w:sz w:val="24"/>
          <w:szCs w:val="24"/>
          <w:vertAlign w:val="superscript"/>
        </w:rPr>
        <w:t xml:space="preserve"> </w:t>
      </w:r>
      <w:r w:rsidR="000538C7" w:rsidRPr="00081C2A">
        <w:rPr>
          <w:rFonts w:ascii="Arial" w:hAnsi="Arial" w:cs="Arial"/>
          <w:sz w:val="24"/>
          <w:szCs w:val="24"/>
        </w:rPr>
        <w:t xml:space="preserve">A Figura </w:t>
      </w:r>
      <w:r w:rsidR="0081322F" w:rsidRPr="00081C2A">
        <w:rPr>
          <w:rFonts w:ascii="Arial" w:hAnsi="Arial" w:cs="Arial"/>
          <w:sz w:val="24"/>
          <w:szCs w:val="24"/>
        </w:rPr>
        <w:t>2</w:t>
      </w:r>
      <w:r w:rsidR="000538C7" w:rsidRPr="00081C2A">
        <w:rPr>
          <w:rFonts w:ascii="Arial" w:hAnsi="Arial" w:cs="Arial"/>
          <w:sz w:val="24"/>
          <w:szCs w:val="24"/>
        </w:rPr>
        <w:t xml:space="preserve"> representa uma comparação entre a redução do volume muscular dos músculos </w:t>
      </w:r>
      <w:proofErr w:type="spellStart"/>
      <w:r w:rsidR="000538C7" w:rsidRPr="00081C2A">
        <w:rPr>
          <w:rFonts w:ascii="Arial" w:hAnsi="Arial" w:cs="Arial"/>
          <w:sz w:val="24"/>
          <w:szCs w:val="24"/>
        </w:rPr>
        <w:t>sóleo</w:t>
      </w:r>
      <w:proofErr w:type="spellEnd"/>
      <w:r w:rsidR="000538C7" w:rsidRPr="00081C2A">
        <w:rPr>
          <w:rFonts w:ascii="Arial" w:hAnsi="Arial" w:cs="Arial"/>
          <w:sz w:val="24"/>
          <w:szCs w:val="24"/>
        </w:rPr>
        <w:t xml:space="preserve"> e </w:t>
      </w:r>
      <w:proofErr w:type="spellStart"/>
      <w:r w:rsidR="000538C7" w:rsidRPr="00081C2A">
        <w:rPr>
          <w:rFonts w:ascii="Arial" w:hAnsi="Arial" w:cs="Arial"/>
          <w:sz w:val="24"/>
          <w:szCs w:val="24"/>
        </w:rPr>
        <w:t>gastrocnêmio</w:t>
      </w:r>
      <w:proofErr w:type="spellEnd"/>
      <w:r w:rsidR="000538C7" w:rsidRPr="00081C2A">
        <w:rPr>
          <w:rFonts w:ascii="Arial" w:hAnsi="Arial" w:cs="Arial"/>
          <w:sz w:val="24"/>
          <w:szCs w:val="24"/>
        </w:rPr>
        <w:t>.</w:t>
      </w:r>
      <w:r w:rsidR="000538C7">
        <w:rPr>
          <w:rFonts w:ascii="Arial" w:hAnsi="Arial" w:cs="Arial"/>
          <w:sz w:val="24"/>
          <w:szCs w:val="24"/>
        </w:rPr>
        <w:t xml:space="preserve"> </w:t>
      </w:r>
    </w:p>
    <w:p w14:paraId="46420BEF" w14:textId="77777777" w:rsidR="00FE23F7" w:rsidRDefault="00FE23F7" w:rsidP="00E20F97">
      <w:pPr>
        <w:spacing w:before="30" w:after="0" w:line="360" w:lineRule="auto"/>
        <w:rPr>
          <w:rFonts w:ascii="Arial" w:hAnsi="Arial" w:cs="Arial"/>
          <w:sz w:val="24"/>
          <w:szCs w:val="24"/>
        </w:rPr>
      </w:pPr>
    </w:p>
    <w:p w14:paraId="6ACD1147" w14:textId="121B20FF" w:rsidR="000538C7" w:rsidRDefault="000538C7" w:rsidP="00FE23F7">
      <w:pPr>
        <w:spacing w:before="30" w:after="0" w:line="360" w:lineRule="auto"/>
        <w:rPr>
          <w:rFonts w:ascii="Arial" w:hAnsi="Arial" w:cs="Arial"/>
          <w:sz w:val="24"/>
          <w:szCs w:val="24"/>
        </w:rPr>
      </w:pPr>
      <w:r>
        <w:rPr>
          <w:rFonts w:ascii="Arial" w:hAnsi="Arial" w:cs="Arial"/>
          <w:sz w:val="24"/>
          <w:szCs w:val="24"/>
        </w:rPr>
        <w:t xml:space="preserve">Figura </w:t>
      </w:r>
      <w:r w:rsidR="0081322F">
        <w:rPr>
          <w:rFonts w:ascii="Arial" w:hAnsi="Arial" w:cs="Arial"/>
          <w:sz w:val="24"/>
          <w:szCs w:val="24"/>
        </w:rPr>
        <w:t>2</w:t>
      </w:r>
      <w:r w:rsidR="00FE23F7">
        <w:rPr>
          <w:rFonts w:ascii="Arial" w:hAnsi="Arial" w:cs="Arial"/>
          <w:sz w:val="24"/>
          <w:szCs w:val="24"/>
        </w:rPr>
        <w:t xml:space="preserve"> </w:t>
      </w:r>
      <w:r>
        <w:rPr>
          <w:rFonts w:ascii="Arial" w:hAnsi="Arial" w:cs="Arial"/>
          <w:sz w:val="24"/>
          <w:szCs w:val="24"/>
        </w:rPr>
        <w:t>- Mudanças no volume muscular</w:t>
      </w:r>
    </w:p>
    <w:p w14:paraId="461BBC85" w14:textId="27B68D29" w:rsidR="000538C7" w:rsidRDefault="000538C7" w:rsidP="00FE23F7">
      <w:pPr>
        <w:spacing w:before="30" w:after="0" w:line="360" w:lineRule="auto"/>
        <w:jc w:val="center"/>
        <w:rPr>
          <w:rFonts w:ascii="Arial" w:hAnsi="Arial" w:cs="Arial"/>
          <w:sz w:val="24"/>
          <w:szCs w:val="24"/>
        </w:rPr>
      </w:pPr>
      <w:r w:rsidRPr="000538C7">
        <w:rPr>
          <w:rFonts w:ascii="Arial" w:hAnsi="Arial" w:cs="Arial"/>
          <w:noProof/>
          <w:sz w:val="24"/>
          <w:szCs w:val="24"/>
        </w:rPr>
        <w:drawing>
          <wp:inline distT="0" distB="0" distL="0" distR="0" wp14:anchorId="2152162B" wp14:editId="652932E8">
            <wp:extent cx="4858428" cy="20767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2076740"/>
                    </a:xfrm>
                    <a:prstGeom prst="rect">
                      <a:avLst/>
                    </a:prstGeom>
                  </pic:spPr>
                </pic:pic>
              </a:graphicData>
            </a:graphic>
          </wp:inline>
        </w:drawing>
      </w:r>
    </w:p>
    <w:p w14:paraId="3451EEE3" w14:textId="4DB48554" w:rsidR="000538C7" w:rsidRPr="00FE23F7" w:rsidRDefault="000538C7" w:rsidP="00E20F97">
      <w:pPr>
        <w:spacing w:before="30" w:after="0" w:line="360" w:lineRule="auto"/>
        <w:rPr>
          <w:rFonts w:ascii="Arial" w:hAnsi="Arial" w:cs="Arial"/>
          <w:sz w:val="20"/>
          <w:szCs w:val="20"/>
          <w:vertAlign w:val="superscript"/>
        </w:rPr>
      </w:pPr>
      <w:r w:rsidRPr="00FE23F7">
        <w:rPr>
          <w:rFonts w:ascii="Arial" w:hAnsi="Arial" w:cs="Arial"/>
          <w:sz w:val="20"/>
          <w:szCs w:val="20"/>
        </w:rPr>
        <w:t xml:space="preserve">Alteração no volume muscular no tríceps </w:t>
      </w:r>
      <w:proofErr w:type="spellStart"/>
      <w:r w:rsidRPr="00FE23F7">
        <w:rPr>
          <w:rFonts w:ascii="Arial" w:hAnsi="Arial" w:cs="Arial"/>
          <w:sz w:val="20"/>
          <w:szCs w:val="20"/>
        </w:rPr>
        <w:t>sural</w:t>
      </w:r>
      <w:proofErr w:type="spellEnd"/>
      <w:r w:rsidRPr="00FE23F7">
        <w:rPr>
          <w:rFonts w:ascii="Arial" w:hAnsi="Arial" w:cs="Arial"/>
          <w:sz w:val="20"/>
          <w:szCs w:val="20"/>
        </w:rPr>
        <w:t xml:space="preserve"> em período curto (17 dias) e período longo (16-28 semanas)</w:t>
      </w:r>
      <w:r w:rsidR="0035144D">
        <w:rPr>
          <w:rFonts w:ascii="Arial" w:hAnsi="Arial" w:cs="Arial"/>
          <w:sz w:val="20"/>
          <w:szCs w:val="20"/>
          <w:vertAlign w:val="superscript"/>
        </w:rPr>
        <w:t>5</w:t>
      </w:r>
      <w:ins w:id="67" w:author="Luis" w:date="2021-10-13T10:03:00Z">
        <w:r w:rsidR="00C40F9E">
          <w:rPr>
            <w:rFonts w:ascii="Arial" w:hAnsi="Arial" w:cs="Arial"/>
            <w:sz w:val="20"/>
            <w:szCs w:val="20"/>
            <w:vertAlign w:val="superscript"/>
          </w:rPr>
          <w:t xml:space="preserve">     FONTE:...................</w:t>
        </w:r>
      </w:ins>
    </w:p>
    <w:p w14:paraId="3FCF1571" w14:textId="55127B8D" w:rsidR="00A10F20" w:rsidRDefault="00A10F20" w:rsidP="00E20F97">
      <w:pPr>
        <w:spacing w:before="30" w:after="0" w:line="360" w:lineRule="auto"/>
        <w:rPr>
          <w:rFonts w:ascii="Arial" w:hAnsi="Arial" w:cs="Arial"/>
          <w:sz w:val="24"/>
          <w:szCs w:val="24"/>
        </w:rPr>
      </w:pPr>
    </w:p>
    <w:p w14:paraId="085E9AC7" w14:textId="2CBCBE32" w:rsidR="00A10F20" w:rsidRDefault="00D31784" w:rsidP="00177A3F">
      <w:pPr>
        <w:spacing w:before="30" w:after="0" w:line="360" w:lineRule="auto"/>
        <w:ind w:firstLine="720"/>
        <w:jc w:val="both"/>
        <w:rPr>
          <w:rFonts w:ascii="Arial" w:hAnsi="Arial" w:cs="Arial"/>
          <w:sz w:val="24"/>
          <w:szCs w:val="24"/>
          <w:vertAlign w:val="superscript"/>
        </w:rPr>
      </w:pPr>
      <w:r>
        <w:rPr>
          <w:rFonts w:ascii="Arial" w:hAnsi="Arial" w:cs="Arial"/>
          <w:sz w:val="24"/>
          <w:szCs w:val="24"/>
        </w:rPr>
        <w:lastRenderedPageBreak/>
        <w:t xml:space="preserve">A ingestão média na </w:t>
      </w:r>
      <w:proofErr w:type="spellStart"/>
      <w:r w:rsidRPr="002C6655">
        <w:rPr>
          <w:rFonts w:ascii="Arial" w:hAnsi="Arial" w:cs="Arial"/>
          <w:i/>
          <w:iCs/>
          <w:sz w:val="24"/>
          <w:szCs w:val="24"/>
        </w:rPr>
        <w:t>I</w:t>
      </w:r>
      <w:r w:rsidR="002C6655" w:rsidRPr="002C6655">
        <w:rPr>
          <w:rFonts w:ascii="Arial" w:hAnsi="Arial" w:cs="Arial"/>
          <w:i/>
          <w:iCs/>
          <w:sz w:val="24"/>
          <w:szCs w:val="24"/>
        </w:rPr>
        <w:t>nternational</w:t>
      </w:r>
      <w:proofErr w:type="spellEnd"/>
      <w:r w:rsidR="002C6655" w:rsidRPr="002C6655">
        <w:rPr>
          <w:rFonts w:ascii="Arial" w:hAnsi="Arial" w:cs="Arial"/>
          <w:i/>
          <w:iCs/>
          <w:sz w:val="24"/>
          <w:szCs w:val="24"/>
        </w:rPr>
        <w:t xml:space="preserve"> </w:t>
      </w:r>
      <w:r w:rsidRPr="002C6655">
        <w:rPr>
          <w:rFonts w:ascii="Arial" w:hAnsi="Arial" w:cs="Arial"/>
          <w:i/>
          <w:iCs/>
          <w:sz w:val="24"/>
          <w:szCs w:val="24"/>
        </w:rPr>
        <w:t>S</w:t>
      </w:r>
      <w:r w:rsidR="002C6655" w:rsidRPr="002C6655">
        <w:rPr>
          <w:rFonts w:ascii="Arial" w:hAnsi="Arial" w:cs="Arial"/>
          <w:i/>
          <w:iCs/>
          <w:sz w:val="24"/>
          <w:szCs w:val="24"/>
        </w:rPr>
        <w:t xml:space="preserve">pace </w:t>
      </w:r>
      <w:proofErr w:type="spellStart"/>
      <w:r w:rsidRPr="002C6655">
        <w:rPr>
          <w:rFonts w:ascii="Arial" w:hAnsi="Arial" w:cs="Arial"/>
          <w:i/>
          <w:iCs/>
          <w:sz w:val="24"/>
          <w:szCs w:val="24"/>
        </w:rPr>
        <w:t>S</w:t>
      </w:r>
      <w:r w:rsidR="002C6655" w:rsidRPr="002C6655">
        <w:rPr>
          <w:rFonts w:ascii="Arial" w:hAnsi="Arial" w:cs="Arial"/>
          <w:i/>
          <w:iCs/>
          <w:sz w:val="24"/>
          <w:szCs w:val="24"/>
        </w:rPr>
        <w:t>tation</w:t>
      </w:r>
      <w:proofErr w:type="spellEnd"/>
      <w:r w:rsidR="005E0E8F">
        <w:rPr>
          <w:rFonts w:ascii="Arial" w:hAnsi="Arial" w:cs="Arial"/>
          <w:i/>
          <w:iCs/>
          <w:sz w:val="24"/>
          <w:szCs w:val="24"/>
        </w:rPr>
        <w:t xml:space="preserve"> </w:t>
      </w:r>
      <w:r w:rsidR="005E0E8F" w:rsidRPr="005E0E8F">
        <w:rPr>
          <w:rFonts w:ascii="Arial" w:hAnsi="Arial" w:cs="Arial"/>
          <w:sz w:val="24"/>
          <w:szCs w:val="24"/>
        </w:rPr>
        <w:t>(ISS)</w:t>
      </w:r>
      <w:r>
        <w:rPr>
          <w:rFonts w:ascii="Arial" w:hAnsi="Arial" w:cs="Arial"/>
          <w:sz w:val="24"/>
          <w:szCs w:val="24"/>
        </w:rPr>
        <w:t xml:space="preserve"> é aproximadamente </w:t>
      </w:r>
      <w:r w:rsidR="001F1C05">
        <w:rPr>
          <w:rFonts w:ascii="Arial" w:hAnsi="Arial" w:cs="Arial"/>
          <w:sz w:val="24"/>
          <w:szCs w:val="24"/>
        </w:rPr>
        <w:t>20% abaixo</w:t>
      </w:r>
      <w:r>
        <w:rPr>
          <w:rFonts w:ascii="Arial" w:hAnsi="Arial" w:cs="Arial"/>
          <w:sz w:val="24"/>
          <w:szCs w:val="24"/>
        </w:rPr>
        <w:t xml:space="preserve"> do recomendado o que causa déficit energético. </w:t>
      </w:r>
      <w:r w:rsidR="00A945DB">
        <w:rPr>
          <w:rFonts w:ascii="Arial" w:hAnsi="Arial" w:cs="Arial"/>
          <w:sz w:val="24"/>
          <w:szCs w:val="24"/>
        </w:rPr>
        <w:t xml:space="preserve">Uma </w:t>
      </w:r>
      <w:r w:rsidR="001F1C05" w:rsidRPr="001F1C05">
        <w:rPr>
          <w:rFonts w:ascii="Arial" w:hAnsi="Arial" w:cs="Arial"/>
          <w:sz w:val="24"/>
          <w:szCs w:val="24"/>
        </w:rPr>
        <w:t>ingestão alimentar insuficiente pode limitar a síntese de proteínas induzida por exercícios e ativar o catabolismo muscular</w:t>
      </w:r>
      <w:r w:rsidR="001F1C05">
        <w:rPr>
          <w:rFonts w:ascii="Arial" w:hAnsi="Arial" w:cs="Arial"/>
          <w:sz w:val="24"/>
          <w:szCs w:val="24"/>
        </w:rPr>
        <w:t>.</w:t>
      </w:r>
      <w:r w:rsidR="0092126E">
        <w:rPr>
          <w:rFonts w:ascii="Arial" w:hAnsi="Arial" w:cs="Arial"/>
          <w:sz w:val="24"/>
          <w:szCs w:val="24"/>
          <w:vertAlign w:val="superscript"/>
        </w:rPr>
        <w:t>6</w:t>
      </w:r>
      <w:r w:rsidR="002C6655">
        <w:rPr>
          <w:rFonts w:ascii="Arial" w:hAnsi="Arial" w:cs="Arial"/>
          <w:sz w:val="24"/>
          <w:szCs w:val="24"/>
          <w:vertAlign w:val="superscript"/>
        </w:rPr>
        <w:t>,</w:t>
      </w:r>
      <w:r w:rsidR="008C59BB">
        <w:rPr>
          <w:rFonts w:ascii="Arial" w:hAnsi="Arial" w:cs="Arial"/>
          <w:sz w:val="24"/>
          <w:szCs w:val="24"/>
          <w:vertAlign w:val="superscript"/>
        </w:rPr>
        <w:t>7</w:t>
      </w:r>
    </w:p>
    <w:p w14:paraId="03C054C3" w14:textId="28F9000C" w:rsidR="00993799" w:rsidRPr="00177A3F" w:rsidRDefault="005E0E8F" w:rsidP="00177A3F">
      <w:pPr>
        <w:spacing w:before="30" w:after="0" w:line="360" w:lineRule="auto"/>
        <w:ind w:firstLine="720"/>
        <w:jc w:val="both"/>
        <w:rPr>
          <w:rFonts w:ascii="Arial" w:hAnsi="Arial" w:cs="Arial"/>
          <w:sz w:val="24"/>
          <w:szCs w:val="24"/>
          <w:vertAlign w:val="superscript"/>
        </w:rPr>
      </w:pPr>
      <w:r>
        <w:rPr>
          <w:rFonts w:ascii="Arial" w:hAnsi="Arial" w:cs="Arial"/>
          <w:sz w:val="24"/>
          <w:szCs w:val="24"/>
        </w:rPr>
        <w:t xml:space="preserve">Os </w:t>
      </w:r>
      <w:r w:rsidR="001D4762">
        <w:rPr>
          <w:rFonts w:ascii="Arial" w:hAnsi="Arial" w:cs="Arial"/>
          <w:sz w:val="24"/>
          <w:szCs w:val="24"/>
        </w:rPr>
        <w:t xml:space="preserve">astronautas da ISS se exercitam em média duas horas por dia </w:t>
      </w:r>
      <w:del w:id="68" w:author="Luis" w:date="2021-10-13T10:03:00Z">
        <w:r w:rsidR="001D4762" w:rsidDel="00C40F9E">
          <w:rPr>
            <w:rFonts w:ascii="Arial" w:hAnsi="Arial" w:cs="Arial"/>
            <w:sz w:val="24"/>
            <w:szCs w:val="24"/>
          </w:rPr>
          <w:delText>no</w:delText>
        </w:r>
        <w:r w:rsidR="00177A3F" w:rsidRPr="00177A3F" w:rsidDel="00C40F9E">
          <w:delText xml:space="preserve"> </w:delText>
        </w:r>
        <w:r w:rsidR="00177A3F" w:rsidRPr="00177A3F" w:rsidDel="00C40F9E">
          <w:rPr>
            <w:rFonts w:ascii="Arial" w:hAnsi="Arial" w:cs="Arial"/>
            <w:sz w:val="24"/>
            <w:szCs w:val="24"/>
          </w:rPr>
          <w:delText xml:space="preserve"> Dispositivo</w:delText>
        </w:r>
      </w:del>
      <w:ins w:id="69" w:author="Luis" w:date="2021-10-13T10:03:00Z">
        <w:r w:rsidR="00C40F9E">
          <w:rPr>
            <w:rFonts w:ascii="Arial" w:hAnsi="Arial" w:cs="Arial"/>
            <w:sz w:val="24"/>
            <w:szCs w:val="24"/>
          </w:rPr>
          <w:t>no</w:t>
        </w:r>
        <w:r w:rsidR="00C40F9E" w:rsidRPr="00177A3F">
          <w:t xml:space="preserve"> </w:t>
        </w:r>
        <w:r w:rsidR="00C40F9E" w:rsidRPr="00177A3F">
          <w:rPr>
            <w:rFonts w:ascii="Arial" w:hAnsi="Arial" w:cs="Arial"/>
            <w:sz w:val="24"/>
            <w:szCs w:val="24"/>
          </w:rPr>
          <w:t>Dispositivo</w:t>
        </w:r>
      </w:ins>
      <w:r w:rsidR="00177A3F" w:rsidRPr="00177A3F">
        <w:rPr>
          <w:rFonts w:ascii="Arial" w:hAnsi="Arial" w:cs="Arial"/>
          <w:sz w:val="24"/>
          <w:szCs w:val="24"/>
        </w:rPr>
        <w:t xml:space="preserve"> Avançado de Exercício Resistivo</w:t>
      </w:r>
      <w:r w:rsidR="00177A3F">
        <w:rPr>
          <w:rFonts w:ascii="Arial" w:hAnsi="Arial" w:cs="Arial"/>
          <w:sz w:val="24"/>
          <w:szCs w:val="24"/>
        </w:rPr>
        <w:t xml:space="preserve"> </w:t>
      </w:r>
      <w:r>
        <w:rPr>
          <w:rFonts w:ascii="Arial" w:hAnsi="Arial" w:cs="Arial"/>
          <w:sz w:val="24"/>
          <w:szCs w:val="24"/>
        </w:rPr>
        <w:t>(</w:t>
      </w:r>
      <w:proofErr w:type="spellStart"/>
      <w:r w:rsidR="001D4762" w:rsidRPr="00993799">
        <w:rPr>
          <w:rFonts w:ascii="Arial" w:hAnsi="Arial" w:cs="Arial"/>
          <w:i/>
          <w:iCs/>
          <w:sz w:val="24"/>
          <w:szCs w:val="24"/>
        </w:rPr>
        <w:t>Advanced</w:t>
      </w:r>
      <w:proofErr w:type="spellEnd"/>
      <w:r w:rsidR="001D4762" w:rsidRPr="00993799">
        <w:rPr>
          <w:rFonts w:ascii="Arial" w:hAnsi="Arial" w:cs="Arial"/>
          <w:i/>
          <w:iCs/>
          <w:sz w:val="24"/>
          <w:szCs w:val="24"/>
        </w:rPr>
        <w:t xml:space="preserve"> </w:t>
      </w:r>
      <w:proofErr w:type="spellStart"/>
      <w:r w:rsidR="001D4762" w:rsidRPr="00993799">
        <w:rPr>
          <w:rFonts w:ascii="Arial" w:hAnsi="Arial" w:cs="Arial"/>
          <w:i/>
          <w:iCs/>
          <w:sz w:val="24"/>
          <w:szCs w:val="24"/>
        </w:rPr>
        <w:t>Resistive</w:t>
      </w:r>
      <w:proofErr w:type="spellEnd"/>
      <w:r w:rsidR="001D4762" w:rsidRPr="00993799">
        <w:rPr>
          <w:rFonts w:ascii="Arial" w:hAnsi="Arial" w:cs="Arial"/>
          <w:i/>
          <w:iCs/>
          <w:sz w:val="24"/>
          <w:szCs w:val="24"/>
        </w:rPr>
        <w:t xml:space="preserve"> </w:t>
      </w:r>
      <w:proofErr w:type="spellStart"/>
      <w:r w:rsidR="001D4762" w:rsidRPr="00993799">
        <w:rPr>
          <w:rFonts w:ascii="Arial" w:hAnsi="Arial" w:cs="Arial"/>
          <w:i/>
          <w:iCs/>
          <w:sz w:val="24"/>
          <w:szCs w:val="24"/>
        </w:rPr>
        <w:t>Exercise</w:t>
      </w:r>
      <w:proofErr w:type="spellEnd"/>
      <w:r w:rsidR="001D4762" w:rsidRPr="00993799">
        <w:rPr>
          <w:rFonts w:ascii="Arial" w:hAnsi="Arial" w:cs="Arial"/>
          <w:i/>
          <w:iCs/>
          <w:sz w:val="24"/>
          <w:szCs w:val="24"/>
        </w:rPr>
        <w:t xml:space="preserve"> Device</w:t>
      </w:r>
      <w:r w:rsidR="001D4762">
        <w:rPr>
          <w:rFonts w:ascii="Arial" w:hAnsi="Arial" w:cs="Arial"/>
          <w:i/>
          <w:iCs/>
          <w:sz w:val="24"/>
          <w:szCs w:val="24"/>
        </w:rPr>
        <w:t xml:space="preserve">- </w:t>
      </w:r>
      <w:r w:rsidR="001D4762" w:rsidRPr="00993799">
        <w:rPr>
          <w:rFonts w:ascii="Arial" w:hAnsi="Arial" w:cs="Arial"/>
          <w:sz w:val="24"/>
          <w:szCs w:val="24"/>
        </w:rPr>
        <w:t>ARED</w:t>
      </w:r>
      <w:r w:rsidR="00177A3F">
        <w:rPr>
          <w:rFonts w:ascii="Arial" w:hAnsi="Arial" w:cs="Arial"/>
          <w:sz w:val="24"/>
          <w:szCs w:val="24"/>
        </w:rPr>
        <w:t>)</w:t>
      </w:r>
      <w:r w:rsidR="001D4762">
        <w:rPr>
          <w:rFonts w:ascii="Arial" w:hAnsi="Arial" w:cs="Arial"/>
          <w:sz w:val="24"/>
          <w:szCs w:val="24"/>
        </w:rPr>
        <w:t>.</w:t>
      </w:r>
      <w:r w:rsidR="00177A3F" w:rsidRPr="00177A3F">
        <w:t xml:space="preserve"> </w:t>
      </w:r>
      <w:r w:rsidR="00177A3F" w:rsidRPr="00177A3F">
        <w:rPr>
          <w:rFonts w:ascii="Arial" w:hAnsi="Arial" w:cs="Arial"/>
          <w:sz w:val="24"/>
          <w:szCs w:val="24"/>
        </w:rPr>
        <w:t xml:space="preserve">O dispositivo usa um sistema de tubos de vácuo e cabos de </w:t>
      </w:r>
      <w:ins w:id="70" w:author="Evelyn Lopes" w:date="2021-10-14T22:32:00Z">
        <w:r w:rsidR="00852075">
          <w:rPr>
            <w:rFonts w:ascii="Arial" w:hAnsi="Arial" w:cs="Arial"/>
            <w:sz w:val="24"/>
            <w:szCs w:val="24"/>
          </w:rPr>
          <w:t xml:space="preserve">polia </w:t>
        </w:r>
      </w:ins>
      <w:del w:id="71" w:author="Evelyn Lopes" w:date="2021-10-14T22:32:00Z">
        <w:r w:rsidR="00177A3F" w:rsidRPr="00177A3F" w:rsidDel="00852075">
          <w:rPr>
            <w:rFonts w:ascii="Arial" w:hAnsi="Arial" w:cs="Arial"/>
            <w:sz w:val="24"/>
            <w:szCs w:val="24"/>
          </w:rPr>
          <w:delText xml:space="preserve">volante </w:delText>
        </w:r>
      </w:del>
      <w:r w:rsidR="00177A3F" w:rsidRPr="00177A3F">
        <w:rPr>
          <w:rFonts w:ascii="Arial" w:hAnsi="Arial" w:cs="Arial"/>
          <w:sz w:val="24"/>
          <w:szCs w:val="24"/>
        </w:rPr>
        <w:t>para simular o processo de exercícios como agachamentos, abdução e adução de quadril, exercícios de extensão de tronco, agachamento e flexão plantar do tornozelo</w:t>
      </w:r>
      <w:ins w:id="72" w:author="Luis" w:date="2021-10-13T10:03:00Z">
        <w:r w:rsidR="00C40F9E">
          <w:rPr>
            <w:rFonts w:ascii="Arial" w:hAnsi="Arial" w:cs="Arial"/>
            <w:sz w:val="24"/>
            <w:szCs w:val="24"/>
          </w:rPr>
          <w:t xml:space="preserve"> </w:t>
        </w:r>
      </w:ins>
      <w:r w:rsidR="00177A3F">
        <w:rPr>
          <w:rFonts w:ascii="Arial" w:hAnsi="Arial" w:cs="Arial"/>
          <w:sz w:val="24"/>
          <w:szCs w:val="24"/>
        </w:rPr>
        <w:t xml:space="preserve">(Figura 3). São </w:t>
      </w:r>
      <w:r w:rsidR="00177A3F" w:rsidRPr="00177A3F">
        <w:rPr>
          <w:rFonts w:ascii="Arial" w:hAnsi="Arial" w:cs="Arial"/>
          <w:sz w:val="24"/>
          <w:szCs w:val="24"/>
        </w:rPr>
        <w:t>exercícios que previnem de forma mais eficaz a atrofia muscular</w:t>
      </w:r>
      <w:r w:rsidR="00177A3F">
        <w:rPr>
          <w:rFonts w:ascii="Arial" w:hAnsi="Arial" w:cs="Arial"/>
          <w:sz w:val="24"/>
          <w:szCs w:val="24"/>
        </w:rPr>
        <w:t>.</w:t>
      </w:r>
      <w:r w:rsidR="00177A3F">
        <w:rPr>
          <w:rFonts w:ascii="Arial" w:hAnsi="Arial" w:cs="Arial"/>
          <w:sz w:val="24"/>
          <w:szCs w:val="24"/>
          <w:vertAlign w:val="superscript"/>
        </w:rPr>
        <w:t>8,</w:t>
      </w:r>
      <w:r w:rsidR="006E5B51">
        <w:rPr>
          <w:rFonts w:ascii="Arial" w:hAnsi="Arial" w:cs="Arial"/>
          <w:sz w:val="24"/>
          <w:szCs w:val="24"/>
          <w:vertAlign w:val="superscript"/>
        </w:rPr>
        <w:t>2</w:t>
      </w:r>
    </w:p>
    <w:p w14:paraId="245046F9" w14:textId="7FE35DCF" w:rsidR="005B400C" w:rsidRDefault="005B400C" w:rsidP="005B400C">
      <w:pPr>
        <w:spacing w:before="30" w:after="0" w:line="360" w:lineRule="auto"/>
        <w:ind w:left="360"/>
        <w:rPr>
          <w:rFonts w:ascii="Arial" w:hAnsi="Arial" w:cs="Arial"/>
          <w:sz w:val="24"/>
          <w:szCs w:val="24"/>
        </w:rPr>
      </w:pPr>
    </w:p>
    <w:p w14:paraId="5092D811" w14:textId="0E4A117E" w:rsidR="005B400C" w:rsidRDefault="005B400C" w:rsidP="005B400C">
      <w:pPr>
        <w:spacing w:before="30" w:after="0" w:line="360" w:lineRule="auto"/>
        <w:ind w:left="360"/>
        <w:rPr>
          <w:rFonts w:ascii="Arial" w:hAnsi="Arial" w:cs="Arial"/>
          <w:sz w:val="24"/>
          <w:szCs w:val="24"/>
        </w:rPr>
      </w:pPr>
      <w:r>
        <w:rPr>
          <w:rFonts w:ascii="Arial" w:hAnsi="Arial" w:cs="Arial"/>
          <w:sz w:val="24"/>
          <w:szCs w:val="24"/>
        </w:rPr>
        <w:t xml:space="preserve">Figura 3 - </w:t>
      </w:r>
      <w:proofErr w:type="spellStart"/>
      <w:r w:rsidRPr="00993799">
        <w:rPr>
          <w:rFonts w:ascii="Arial" w:hAnsi="Arial" w:cs="Arial"/>
          <w:i/>
          <w:iCs/>
          <w:sz w:val="24"/>
          <w:szCs w:val="24"/>
        </w:rPr>
        <w:t>Advanced</w:t>
      </w:r>
      <w:proofErr w:type="spellEnd"/>
      <w:r w:rsidRPr="00993799">
        <w:rPr>
          <w:rFonts w:ascii="Arial" w:hAnsi="Arial" w:cs="Arial"/>
          <w:i/>
          <w:iCs/>
          <w:sz w:val="24"/>
          <w:szCs w:val="24"/>
        </w:rPr>
        <w:t xml:space="preserve"> </w:t>
      </w:r>
      <w:proofErr w:type="spellStart"/>
      <w:r w:rsidRPr="00993799">
        <w:rPr>
          <w:rFonts w:ascii="Arial" w:hAnsi="Arial" w:cs="Arial"/>
          <w:i/>
          <w:iCs/>
          <w:sz w:val="24"/>
          <w:szCs w:val="24"/>
        </w:rPr>
        <w:t>Resistive</w:t>
      </w:r>
      <w:proofErr w:type="spellEnd"/>
      <w:r w:rsidRPr="00993799">
        <w:rPr>
          <w:rFonts w:ascii="Arial" w:hAnsi="Arial" w:cs="Arial"/>
          <w:i/>
          <w:iCs/>
          <w:sz w:val="24"/>
          <w:szCs w:val="24"/>
        </w:rPr>
        <w:t xml:space="preserve"> </w:t>
      </w:r>
      <w:proofErr w:type="spellStart"/>
      <w:r w:rsidRPr="00993799">
        <w:rPr>
          <w:rFonts w:ascii="Arial" w:hAnsi="Arial" w:cs="Arial"/>
          <w:i/>
          <w:iCs/>
          <w:sz w:val="24"/>
          <w:szCs w:val="24"/>
        </w:rPr>
        <w:t>Exercise</w:t>
      </w:r>
      <w:proofErr w:type="spellEnd"/>
      <w:r w:rsidRPr="00993799">
        <w:rPr>
          <w:rFonts w:ascii="Arial" w:hAnsi="Arial" w:cs="Arial"/>
          <w:i/>
          <w:iCs/>
          <w:sz w:val="24"/>
          <w:szCs w:val="24"/>
        </w:rPr>
        <w:t xml:space="preserve"> Device</w:t>
      </w:r>
      <w:r>
        <w:rPr>
          <w:rFonts w:ascii="Arial" w:hAnsi="Arial" w:cs="Arial"/>
          <w:i/>
          <w:iCs/>
          <w:sz w:val="24"/>
          <w:szCs w:val="24"/>
        </w:rPr>
        <w:t xml:space="preserve">- </w:t>
      </w:r>
      <w:r w:rsidRPr="00993799">
        <w:rPr>
          <w:rFonts w:ascii="Arial" w:hAnsi="Arial" w:cs="Arial"/>
          <w:sz w:val="24"/>
          <w:szCs w:val="24"/>
        </w:rPr>
        <w:t>ARED</w:t>
      </w:r>
    </w:p>
    <w:p w14:paraId="4A8DD714" w14:textId="4CB4A05A" w:rsidR="00177A3F" w:rsidRDefault="00177A3F" w:rsidP="005B400C">
      <w:pPr>
        <w:spacing w:before="30" w:after="0" w:line="360" w:lineRule="auto"/>
        <w:ind w:left="360"/>
        <w:rPr>
          <w:rFonts w:ascii="Arial" w:hAnsi="Arial" w:cs="Arial"/>
          <w:sz w:val="24"/>
          <w:szCs w:val="24"/>
        </w:rPr>
      </w:pPr>
      <w:r w:rsidRPr="00177A3F">
        <w:rPr>
          <w:rFonts w:ascii="Arial" w:hAnsi="Arial" w:cs="Arial"/>
          <w:noProof/>
          <w:sz w:val="24"/>
          <w:szCs w:val="24"/>
        </w:rPr>
        <w:drawing>
          <wp:inline distT="0" distB="0" distL="0" distR="0" wp14:anchorId="0AE8BFE8" wp14:editId="6CB73D39">
            <wp:extent cx="5760085" cy="2410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410460"/>
                    </a:xfrm>
                    <a:prstGeom prst="rect">
                      <a:avLst/>
                    </a:prstGeom>
                  </pic:spPr>
                </pic:pic>
              </a:graphicData>
            </a:graphic>
          </wp:inline>
        </w:drawing>
      </w:r>
    </w:p>
    <w:p w14:paraId="48788538" w14:textId="35351677" w:rsidR="00177A3F" w:rsidRPr="00177A3F" w:rsidRDefault="00177A3F" w:rsidP="005B400C">
      <w:pPr>
        <w:spacing w:before="30" w:after="0" w:line="360" w:lineRule="auto"/>
        <w:ind w:left="360"/>
        <w:rPr>
          <w:rFonts w:ascii="Arial" w:hAnsi="Arial" w:cs="Arial"/>
          <w:sz w:val="20"/>
          <w:szCs w:val="20"/>
          <w:vertAlign w:val="superscript"/>
        </w:rPr>
      </w:pPr>
      <w:r w:rsidRPr="00177A3F">
        <w:rPr>
          <w:rFonts w:ascii="Arial" w:hAnsi="Arial" w:cs="Arial"/>
          <w:sz w:val="20"/>
          <w:szCs w:val="20"/>
        </w:rPr>
        <w:t xml:space="preserve">O astronauta canadense Robert </w:t>
      </w:r>
      <w:proofErr w:type="spellStart"/>
      <w:r w:rsidRPr="00177A3F">
        <w:rPr>
          <w:rFonts w:ascii="Arial" w:hAnsi="Arial" w:cs="Arial"/>
          <w:sz w:val="20"/>
          <w:szCs w:val="20"/>
        </w:rPr>
        <w:t>Thirsk</w:t>
      </w:r>
      <w:proofErr w:type="spellEnd"/>
      <w:r w:rsidRPr="00177A3F">
        <w:rPr>
          <w:rFonts w:ascii="Arial" w:hAnsi="Arial" w:cs="Arial"/>
          <w:sz w:val="20"/>
          <w:szCs w:val="20"/>
        </w:rPr>
        <w:t xml:space="preserve"> (à esquerda) e o astronauta japonês Koichi </w:t>
      </w:r>
      <w:proofErr w:type="spellStart"/>
      <w:r w:rsidRPr="00177A3F">
        <w:rPr>
          <w:rFonts w:ascii="Arial" w:hAnsi="Arial" w:cs="Arial"/>
          <w:sz w:val="20"/>
          <w:szCs w:val="20"/>
        </w:rPr>
        <w:t>Wakata</w:t>
      </w:r>
      <w:proofErr w:type="spellEnd"/>
      <w:r w:rsidRPr="00177A3F">
        <w:rPr>
          <w:rFonts w:ascii="Arial" w:hAnsi="Arial" w:cs="Arial"/>
          <w:sz w:val="20"/>
          <w:szCs w:val="20"/>
        </w:rPr>
        <w:t xml:space="preserve"> (à direita) usa</w:t>
      </w:r>
      <w:r>
        <w:rPr>
          <w:rFonts w:ascii="Arial" w:hAnsi="Arial" w:cs="Arial"/>
          <w:sz w:val="20"/>
          <w:szCs w:val="20"/>
        </w:rPr>
        <w:t>ndo</w:t>
      </w:r>
      <w:r w:rsidRPr="00177A3F">
        <w:rPr>
          <w:rFonts w:ascii="Arial" w:hAnsi="Arial" w:cs="Arial"/>
          <w:sz w:val="20"/>
          <w:szCs w:val="20"/>
        </w:rPr>
        <w:t xml:space="preserve"> o ARED a bordo da ISS.</w:t>
      </w:r>
      <w:r>
        <w:rPr>
          <w:rFonts w:ascii="Arial" w:hAnsi="Arial" w:cs="Arial"/>
          <w:sz w:val="20"/>
          <w:szCs w:val="20"/>
          <w:vertAlign w:val="superscript"/>
        </w:rPr>
        <w:t>8</w:t>
      </w:r>
      <w:ins w:id="73" w:author="Luis" w:date="2021-10-13T10:03:00Z">
        <w:r w:rsidR="00C40F9E">
          <w:rPr>
            <w:rFonts w:ascii="Arial" w:hAnsi="Arial" w:cs="Arial"/>
            <w:sz w:val="20"/>
            <w:szCs w:val="20"/>
            <w:vertAlign w:val="superscript"/>
          </w:rPr>
          <w:t xml:space="preserve">   FONTE....................</w:t>
        </w:r>
      </w:ins>
    </w:p>
    <w:p w14:paraId="72DB89B2" w14:textId="77777777" w:rsidR="006616A7" w:rsidRDefault="006616A7" w:rsidP="006616A7">
      <w:pPr>
        <w:spacing w:before="30" w:after="0" w:line="360" w:lineRule="auto"/>
        <w:jc w:val="both"/>
        <w:rPr>
          <w:rFonts w:ascii="Arial" w:hAnsi="Arial" w:cs="Arial"/>
          <w:sz w:val="24"/>
          <w:szCs w:val="24"/>
        </w:rPr>
      </w:pPr>
    </w:p>
    <w:p w14:paraId="4F59B696" w14:textId="710AF455" w:rsidR="00207889" w:rsidRDefault="00C15082" w:rsidP="006616A7">
      <w:pPr>
        <w:spacing w:before="30" w:after="0" w:line="360" w:lineRule="auto"/>
        <w:jc w:val="both"/>
        <w:rPr>
          <w:rFonts w:ascii="Arial" w:hAnsi="Arial" w:cs="Arial"/>
          <w:b/>
          <w:bCs/>
          <w:sz w:val="24"/>
          <w:szCs w:val="24"/>
        </w:rPr>
      </w:pPr>
      <w:r>
        <w:rPr>
          <w:rFonts w:ascii="Arial" w:hAnsi="Arial" w:cs="Arial"/>
          <w:b/>
          <w:bCs/>
          <w:sz w:val="24"/>
          <w:szCs w:val="24"/>
        </w:rPr>
        <w:t xml:space="preserve">5.3 </w:t>
      </w:r>
      <w:r w:rsidR="00B068D2">
        <w:rPr>
          <w:rFonts w:ascii="Arial" w:hAnsi="Arial" w:cs="Arial"/>
          <w:b/>
          <w:bCs/>
          <w:sz w:val="24"/>
          <w:szCs w:val="24"/>
        </w:rPr>
        <w:t>ALTERAÇÕES DO SISTEMA</w:t>
      </w:r>
      <w:r>
        <w:rPr>
          <w:rFonts w:ascii="Arial" w:hAnsi="Arial" w:cs="Arial"/>
          <w:b/>
          <w:bCs/>
          <w:sz w:val="24"/>
          <w:szCs w:val="24"/>
        </w:rPr>
        <w:t xml:space="preserve"> RESPIRATÓRIO</w:t>
      </w:r>
    </w:p>
    <w:p w14:paraId="4C4C5252" w14:textId="26FEEDEE" w:rsidR="00207889" w:rsidRDefault="00207889" w:rsidP="006616A7">
      <w:pPr>
        <w:spacing w:before="30" w:after="0" w:line="360" w:lineRule="auto"/>
        <w:jc w:val="both"/>
        <w:rPr>
          <w:rFonts w:ascii="Arial" w:hAnsi="Arial" w:cs="Arial"/>
          <w:b/>
          <w:bCs/>
          <w:sz w:val="24"/>
          <w:szCs w:val="24"/>
        </w:rPr>
      </w:pPr>
    </w:p>
    <w:p w14:paraId="46F92576" w14:textId="3ADA6CDC" w:rsidR="00B21E04" w:rsidRPr="00B0053D" w:rsidRDefault="0081343D" w:rsidP="0081343D">
      <w:pPr>
        <w:spacing w:before="30" w:after="0" w:line="360" w:lineRule="auto"/>
        <w:ind w:firstLine="720"/>
        <w:jc w:val="both"/>
        <w:rPr>
          <w:rFonts w:ascii="Arial" w:hAnsi="Arial" w:cs="Arial"/>
          <w:sz w:val="24"/>
          <w:szCs w:val="24"/>
          <w:vertAlign w:val="superscript"/>
        </w:rPr>
      </w:pPr>
      <w:r>
        <w:rPr>
          <w:rFonts w:ascii="Arial" w:hAnsi="Arial" w:cs="Arial"/>
          <w:sz w:val="24"/>
          <w:szCs w:val="24"/>
        </w:rPr>
        <w:t xml:space="preserve">O sistema respiratório em exposição a </w:t>
      </w:r>
      <w:del w:id="74" w:author="Luis" w:date="2021-10-13T10:03:00Z">
        <w:r w:rsidDel="00C40F9E">
          <w:rPr>
            <w:rFonts w:ascii="Arial" w:hAnsi="Arial" w:cs="Arial"/>
            <w:sz w:val="24"/>
            <w:szCs w:val="24"/>
          </w:rPr>
          <w:delText xml:space="preserve">microgravidade </w:delText>
        </w:r>
      </w:del>
      <w:ins w:id="75" w:author="Luis" w:date="2021-10-13T10:04:00Z">
        <w:r w:rsidR="00C40F9E">
          <w:rPr>
            <w:rFonts w:ascii="Arial" w:hAnsi="Arial" w:cs="Arial"/>
            <w:sz w:val="24"/>
            <w:szCs w:val="24"/>
          </w:rPr>
          <w:t>MG</w:t>
        </w:r>
      </w:ins>
      <w:ins w:id="76" w:author="Luis" w:date="2021-10-13T10:03:00Z">
        <w:r w:rsidR="00C40F9E">
          <w:rPr>
            <w:rFonts w:ascii="Arial" w:hAnsi="Arial" w:cs="Arial"/>
            <w:sz w:val="24"/>
            <w:szCs w:val="24"/>
          </w:rPr>
          <w:t xml:space="preserve"> </w:t>
        </w:r>
      </w:ins>
      <w:r>
        <w:rPr>
          <w:rFonts w:ascii="Arial" w:hAnsi="Arial" w:cs="Arial"/>
          <w:sz w:val="24"/>
          <w:szCs w:val="24"/>
        </w:rPr>
        <w:t>passa por a</w:t>
      </w:r>
      <w:r w:rsidR="00D8689C">
        <w:rPr>
          <w:rFonts w:ascii="Arial" w:hAnsi="Arial" w:cs="Arial"/>
          <w:sz w:val="24"/>
          <w:szCs w:val="24"/>
        </w:rPr>
        <w:t>lteraç</w:t>
      </w:r>
      <w:r>
        <w:rPr>
          <w:rFonts w:ascii="Arial" w:hAnsi="Arial" w:cs="Arial"/>
          <w:sz w:val="24"/>
          <w:szCs w:val="24"/>
        </w:rPr>
        <w:t>ões</w:t>
      </w:r>
      <w:r w:rsidR="00D8689C">
        <w:rPr>
          <w:rFonts w:ascii="Arial" w:hAnsi="Arial" w:cs="Arial"/>
          <w:sz w:val="24"/>
          <w:szCs w:val="24"/>
        </w:rPr>
        <w:t xml:space="preserve"> no tamanho dos alvéolos, diferenças regionais na pressão </w:t>
      </w:r>
      <w:proofErr w:type="spellStart"/>
      <w:r w:rsidR="00D8689C">
        <w:rPr>
          <w:rFonts w:ascii="Arial" w:hAnsi="Arial" w:cs="Arial"/>
          <w:sz w:val="24"/>
          <w:szCs w:val="24"/>
        </w:rPr>
        <w:t>intrapleural</w:t>
      </w:r>
      <w:proofErr w:type="spellEnd"/>
      <w:r>
        <w:rPr>
          <w:rFonts w:ascii="Arial" w:hAnsi="Arial" w:cs="Arial"/>
          <w:sz w:val="24"/>
          <w:szCs w:val="24"/>
        </w:rPr>
        <w:t xml:space="preserve"> e aumento da ventilação e perfusão pulmonar. </w:t>
      </w:r>
      <w:r w:rsidR="00B21E04">
        <w:rPr>
          <w:rFonts w:ascii="Arial" w:hAnsi="Arial" w:cs="Arial"/>
          <w:sz w:val="24"/>
          <w:szCs w:val="24"/>
          <w:vertAlign w:val="superscript"/>
        </w:rPr>
        <w:t>1</w:t>
      </w:r>
      <w:r w:rsidR="00C77258">
        <w:rPr>
          <w:rFonts w:ascii="Arial" w:hAnsi="Arial" w:cs="Arial"/>
          <w:sz w:val="24"/>
          <w:szCs w:val="24"/>
        </w:rPr>
        <w:t xml:space="preserve"> T</w:t>
      </w:r>
      <w:r w:rsidR="00C77258" w:rsidRPr="00C77258">
        <w:rPr>
          <w:rFonts w:ascii="Arial" w:hAnsi="Arial" w:cs="Arial"/>
          <w:sz w:val="24"/>
          <w:szCs w:val="24"/>
        </w:rPr>
        <w:t>anto a ventilação quanto a perfusão tornam-se mais uniformes em todo o pulmão</w:t>
      </w:r>
      <w:r w:rsidR="00B0053D">
        <w:rPr>
          <w:rFonts w:ascii="Arial" w:hAnsi="Arial" w:cs="Arial"/>
          <w:sz w:val="24"/>
          <w:szCs w:val="24"/>
        </w:rPr>
        <w:t>.</w:t>
      </w:r>
      <w:r w:rsidR="00B0053D">
        <w:rPr>
          <w:rFonts w:ascii="Arial" w:hAnsi="Arial" w:cs="Arial"/>
          <w:sz w:val="24"/>
          <w:szCs w:val="24"/>
          <w:vertAlign w:val="superscript"/>
        </w:rPr>
        <w:t>2</w:t>
      </w:r>
    </w:p>
    <w:p w14:paraId="607DB7A3" w14:textId="425E0FD8" w:rsidR="00CE5543" w:rsidRDefault="0081343D" w:rsidP="00372B6E">
      <w:pPr>
        <w:spacing w:before="30" w:after="0" w:line="360" w:lineRule="auto"/>
        <w:ind w:firstLine="720"/>
        <w:jc w:val="both"/>
        <w:rPr>
          <w:rFonts w:ascii="Arial" w:hAnsi="Arial" w:cs="Arial"/>
          <w:sz w:val="24"/>
          <w:szCs w:val="24"/>
        </w:rPr>
      </w:pPr>
      <w:r>
        <w:rPr>
          <w:rFonts w:ascii="Arial" w:hAnsi="Arial" w:cs="Arial"/>
          <w:sz w:val="24"/>
          <w:szCs w:val="24"/>
        </w:rPr>
        <w:t>A capacidade vital (CV) é o parâmetro mais utilizado para medir a função pulmonar.</w:t>
      </w:r>
      <w:r w:rsidR="00CE5543">
        <w:rPr>
          <w:rFonts w:ascii="Arial" w:hAnsi="Arial" w:cs="Arial"/>
          <w:sz w:val="24"/>
          <w:szCs w:val="24"/>
          <w:vertAlign w:val="superscript"/>
        </w:rPr>
        <w:t xml:space="preserve"> </w:t>
      </w:r>
      <w:r>
        <w:rPr>
          <w:rFonts w:ascii="Arial" w:hAnsi="Arial" w:cs="Arial"/>
          <w:sz w:val="24"/>
          <w:szCs w:val="24"/>
        </w:rPr>
        <w:t xml:space="preserve">A CV sofre uma pequena diminuição, porém após alguns dias, há o retorno para a normalidade. A capacidade residual funcional diminui em cerca de 10%. Apesar </w:t>
      </w:r>
      <w:r>
        <w:rPr>
          <w:rFonts w:ascii="Arial" w:hAnsi="Arial" w:cs="Arial"/>
          <w:sz w:val="24"/>
          <w:szCs w:val="24"/>
        </w:rPr>
        <w:lastRenderedPageBreak/>
        <w:t xml:space="preserve">dessas alterações, não </w:t>
      </w:r>
      <w:r w:rsidR="008F2C2B">
        <w:rPr>
          <w:rFonts w:ascii="Arial" w:hAnsi="Arial" w:cs="Arial"/>
          <w:sz w:val="24"/>
          <w:szCs w:val="24"/>
        </w:rPr>
        <w:t>há</w:t>
      </w:r>
      <w:r>
        <w:rPr>
          <w:rFonts w:ascii="Arial" w:hAnsi="Arial" w:cs="Arial"/>
          <w:sz w:val="24"/>
          <w:szCs w:val="24"/>
        </w:rPr>
        <w:t xml:space="preserve"> mudanças no padrão temporal respiratório.</w:t>
      </w:r>
      <w:r w:rsidR="00CE5543">
        <w:rPr>
          <w:rFonts w:ascii="Arial" w:hAnsi="Arial" w:cs="Arial"/>
          <w:sz w:val="24"/>
          <w:szCs w:val="24"/>
          <w:vertAlign w:val="superscript"/>
        </w:rPr>
        <w:t>1,</w:t>
      </w:r>
      <w:r w:rsidR="00B0053D">
        <w:rPr>
          <w:rFonts w:ascii="Arial" w:hAnsi="Arial" w:cs="Arial"/>
          <w:sz w:val="24"/>
          <w:szCs w:val="24"/>
          <w:vertAlign w:val="superscript"/>
        </w:rPr>
        <w:t>3</w:t>
      </w:r>
      <w:r>
        <w:rPr>
          <w:rFonts w:ascii="Arial" w:hAnsi="Arial" w:cs="Arial"/>
          <w:sz w:val="24"/>
          <w:szCs w:val="24"/>
          <w:vertAlign w:val="superscript"/>
        </w:rPr>
        <w:t>,</w:t>
      </w:r>
      <w:r w:rsidR="00B0053D">
        <w:rPr>
          <w:rFonts w:ascii="Arial" w:hAnsi="Arial" w:cs="Arial"/>
          <w:sz w:val="24"/>
          <w:szCs w:val="24"/>
          <w:vertAlign w:val="superscript"/>
        </w:rPr>
        <w:t>4</w:t>
      </w:r>
      <w:r w:rsidR="00372B6E">
        <w:rPr>
          <w:rFonts w:ascii="Arial" w:hAnsi="Arial" w:cs="Arial"/>
          <w:sz w:val="24"/>
          <w:szCs w:val="24"/>
        </w:rPr>
        <w:t xml:space="preserve"> </w:t>
      </w:r>
      <w:r w:rsidR="00B21E04">
        <w:rPr>
          <w:rFonts w:ascii="Arial" w:hAnsi="Arial" w:cs="Arial"/>
          <w:sz w:val="24"/>
          <w:szCs w:val="24"/>
        </w:rPr>
        <w:t>Além disso, é comum ocorrer perturbação das vias respiratórias como rinite</w:t>
      </w:r>
      <w:r w:rsidR="00CE5543">
        <w:rPr>
          <w:rFonts w:ascii="Arial" w:hAnsi="Arial" w:cs="Arial"/>
          <w:sz w:val="24"/>
          <w:szCs w:val="24"/>
        </w:rPr>
        <w:t xml:space="preserve"> e </w:t>
      </w:r>
      <w:r w:rsidR="00B21E04">
        <w:rPr>
          <w:rFonts w:ascii="Arial" w:hAnsi="Arial" w:cs="Arial"/>
          <w:sz w:val="24"/>
          <w:szCs w:val="24"/>
        </w:rPr>
        <w:t>congestão nasal prolongada</w:t>
      </w:r>
      <w:r w:rsidR="00CE5543">
        <w:rPr>
          <w:rFonts w:ascii="Arial" w:hAnsi="Arial" w:cs="Arial"/>
          <w:sz w:val="24"/>
          <w:szCs w:val="24"/>
        </w:rPr>
        <w:t>.</w:t>
      </w:r>
      <w:r w:rsidR="00B0053D">
        <w:rPr>
          <w:rFonts w:ascii="Arial" w:hAnsi="Arial" w:cs="Arial"/>
          <w:sz w:val="24"/>
          <w:szCs w:val="24"/>
          <w:vertAlign w:val="superscript"/>
        </w:rPr>
        <w:t>5</w:t>
      </w:r>
    </w:p>
    <w:p w14:paraId="48153DE1" w14:textId="6DC5D2C0" w:rsidR="00CE5543" w:rsidRDefault="00CE5543" w:rsidP="00B0053D">
      <w:pPr>
        <w:spacing w:before="30" w:after="0" w:line="360" w:lineRule="auto"/>
        <w:ind w:firstLine="720"/>
        <w:jc w:val="both"/>
        <w:rPr>
          <w:rFonts w:ascii="Arial" w:hAnsi="Arial" w:cs="Arial"/>
          <w:sz w:val="24"/>
          <w:szCs w:val="24"/>
          <w:vertAlign w:val="superscript"/>
        </w:rPr>
      </w:pPr>
      <w:r>
        <w:rPr>
          <w:rFonts w:ascii="Arial" w:hAnsi="Arial" w:cs="Arial"/>
          <w:sz w:val="24"/>
          <w:szCs w:val="24"/>
        </w:rPr>
        <w:t>Outro ponto a ser levado em consideração está relacionado a deposição de aerossóis</w:t>
      </w:r>
      <w:r w:rsidR="00B0053D">
        <w:rPr>
          <w:rFonts w:ascii="Arial" w:hAnsi="Arial" w:cs="Arial"/>
          <w:sz w:val="24"/>
          <w:szCs w:val="24"/>
        </w:rPr>
        <w:t xml:space="preserve"> e </w:t>
      </w:r>
      <w:r w:rsidR="00372B6E">
        <w:rPr>
          <w:rFonts w:ascii="Arial" w:hAnsi="Arial" w:cs="Arial"/>
          <w:sz w:val="24"/>
          <w:szCs w:val="24"/>
        </w:rPr>
        <w:t>partículas</w:t>
      </w:r>
      <w:r w:rsidR="00B0053D" w:rsidRPr="00B0053D">
        <w:rPr>
          <w:rFonts w:ascii="Arial" w:hAnsi="Arial" w:cs="Arial"/>
          <w:sz w:val="24"/>
          <w:szCs w:val="24"/>
        </w:rPr>
        <w:t xml:space="preserve"> resultantes do</w:t>
      </w:r>
      <w:r w:rsidR="00B0053D">
        <w:rPr>
          <w:rFonts w:ascii="Arial" w:hAnsi="Arial" w:cs="Arial"/>
          <w:sz w:val="24"/>
          <w:szCs w:val="24"/>
        </w:rPr>
        <w:t xml:space="preserve"> </w:t>
      </w:r>
      <w:r w:rsidR="00B0053D" w:rsidRPr="00B0053D">
        <w:rPr>
          <w:rFonts w:ascii="Arial" w:hAnsi="Arial" w:cs="Arial"/>
          <w:sz w:val="24"/>
          <w:szCs w:val="24"/>
        </w:rPr>
        <w:t>metabolismo e resíduos humanos,</w:t>
      </w:r>
      <w:r w:rsidR="00B0053D">
        <w:rPr>
          <w:rFonts w:ascii="Arial" w:hAnsi="Arial" w:cs="Arial"/>
          <w:sz w:val="24"/>
          <w:szCs w:val="24"/>
        </w:rPr>
        <w:t xml:space="preserve"> de</w:t>
      </w:r>
      <w:r w:rsidR="00B0053D" w:rsidRPr="00B0053D">
        <w:rPr>
          <w:rFonts w:ascii="Arial" w:hAnsi="Arial" w:cs="Arial"/>
          <w:sz w:val="24"/>
          <w:szCs w:val="24"/>
        </w:rPr>
        <w:t xml:space="preserve"> produtos químicos na espaçonave, propelentes</w:t>
      </w:r>
      <w:r w:rsidR="00B0053D">
        <w:rPr>
          <w:rFonts w:ascii="Arial" w:hAnsi="Arial" w:cs="Arial"/>
          <w:sz w:val="24"/>
          <w:szCs w:val="24"/>
        </w:rPr>
        <w:t xml:space="preserve"> e l</w:t>
      </w:r>
      <w:r w:rsidR="00B0053D" w:rsidRPr="00B0053D">
        <w:rPr>
          <w:rFonts w:ascii="Arial" w:hAnsi="Arial" w:cs="Arial"/>
          <w:sz w:val="24"/>
          <w:szCs w:val="24"/>
        </w:rPr>
        <w:t>iberação de gases de plásticos</w:t>
      </w:r>
      <w:r w:rsidR="00372B6E">
        <w:rPr>
          <w:rFonts w:ascii="Arial" w:hAnsi="Arial" w:cs="Arial"/>
          <w:sz w:val="24"/>
          <w:szCs w:val="24"/>
        </w:rPr>
        <w:t xml:space="preserve">, que devido </w:t>
      </w:r>
      <w:r w:rsidR="008F2C2B">
        <w:rPr>
          <w:rFonts w:ascii="Arial" w:hAnsi="Arial" w:cs="Arial"/>
          <w:sz w:val="24"/>
          <w:szCs w:val="24"/>
        </w:rPr>
        <w:t>à</w:t>
      </w:r>
      <w:r w:rsidR="00372B6E">
        <w:rPr>
          <w:rFonts w:ascii="Arial" w:hAnsi="Arial" w:cs="Arial"/>
          <w:sz w:val="24"/>
          <w:szCs w:val="24"/>
        </w:rPr>
        <w:t xml:space="preserve"> falta de sedimentação, podem estar presentes em altas concentrações nos pulmões e causar problemas a longo prazo na saúde dos astronautas.</w:t>
      </w:r>
      <w:r w:rsidR="00372B6E">
        <w:rPr>
          <w:rFonts w:ascii="Arial" w:hAnsi="Arial" w:cs="Arial"/>
          <w:sz w:val="24"/>
          <w:szCs w:val="24"/>
          <w:vertAlign w:val="superscript"/>
        </w:rPr>
        <w:t>1</w:t>
      </w:r>
      <w:r w:rsidR="00B0053D">
        <w:rPr>
          <w:rFonts w:ascii="Arial" w:hAnsi="Arial" w:cs="Arial"/>
          <w:sz w:val="24"/>
          <w:szCs w:val="24"/>
          <w:vertAlign w:val="superscript"/>
        </w:rPr>
        <w:t>,6</w:t>
      </w:r>
    </w:p>
    <w:p w14:paraId="3EFB8E77" w14:textId="77777777" w:rsidR="00356FE1" w:rsidRDefault="00356FE1" w:rsidP="00B0053D">
      <w:pPr>
        <w:spacing w:before="30" w:after="0" w:line="360" w:lineRule="auto"/>
        <w:ind w:firstLine="720"/>
        <w:jc w:val="both"/>
        <w:rPr>
          <w:rFonts w:ascii="Arial" w:hAnsi="Arial" w:cs="Arial"/>
          <w:sz w:val="24"/>
          <w:szCs w:val="24"/>
          <w:vertAlign w:val="superscript"/>
        </w:rPr>
      </w:pPr>
    </w:p>
    <w:p w14:paraId="6B69FFB3" w14:textId="77777777" w:rsidR="00356FE1" w:rsidRDefault="00DC6FA2" w:rsidP="00356FE1">
      <w:pPr>
        <w:spacing w:before="30" w:after="0" w:line="360" w:lineRule="auto"/>
        <w:jc w:val="both"/>
        <w:rPr>
          <w:ins w:id="77" w:author="Evelyn Lopes" w:date="2021-10-14T14:12:00Z"/>
          <w:rFonts w:ascii="Arial" w:hAnsi="Arial" w:cs="Arial"/>
          <w:b/>
          <w:bCs/>
          <w:sz w:val="24"/>
          <w:szCs w:val="24"/>
        </w:rPr>
      </w:pPr>
      <w:r>
        <w:rPr>
          <w:rFonts w:ascii="Arial" w:hAnsi="Arial" w:cs="Arial"/>
          <w:b/>
          <w:bCs/>
          <w:sz w:val="24"/>
          <w:szCs w:val="24"/>
        </w:rPr>
        <w:t>5.4 ALTERAÇÕES DO SIST</w:t>
      </w:r>
      <w:r w:rsidR="00EF3966">
        <w:rPr>
          <w:rFonts w:ascii="Arial" w:hAnsi="Arial" w:cs="Arial"/>
          <w:b/>
          <w:bCs/>
          <w:sz w:val="24"/>
          <w:szCs w:val="24"/>
        </w:rPr>
        <w:t>EMA CARDIOVASCULAR</w:t>
      </w:r>
    </w:p>
    <w:p w14:paraId="7299505B" w14:textId="77777777" w:rsidR="00356FE1" w:rsidRDefault="00356FE1" w:rsidP="00356FE1">
      <w:pPr>
        <w:spacing w:before="30" w:after="0" w:line="360" w:lineRule="auto"/>
        <w:jc w:val="both"/>
        <w:rPr>
          <w:ins w:id="78" w:author="Evelyn Lopes" w:date="2021-10-14T14:12:00Z"/>
          <w:rFonts w:ascii="Arial" w:hAnsi="Arial" w:cs="Arial"/>
          <w:b/>
          <w:bCs/>
          <w:sz w:val="24"/>
          <w:szCs w:val="24"/>
        </w:rPr>
      </w:pPr>
    </w:p>
    <w:p w14:paraId="1807BD50" w14:textId="21E7D233" w:rsidR="00356FE1" w:rsidRPr="00402227" w:rsidRDefault="00356FE1">
      <w:pPr>
        <w:spacing w:before="30" w:after="0" w:line="360" w:lineRule="auto"/>
        <w:ind w:firstLine="720"/>
        <w:jc w:val="both"/>
        <w:rPr>
          <w:ins w:id="79" w:author="Evelyn Lopes" w:date="2021-10-14T14:12:00Z"/>
          <w:rFonts w:ascii="Arial" w:hAnsi="Arial" w:cs="Arial"/>
          <w:b/>
          <w:bCs/>
          <w:sz w:val="24"/>
          <w:szCs w:val="24"/>
          <w:vertAlign w:val="superscript"/>
          <w:rPrChange w:id="80" w:author="Evelyn Lopes" w:date="2021-10-14T20:06:00Z">
            <w:rPr>
              <w:ins w:id="81" w:author="Evelyn Lopes" w:date="2021-10-14T14:12:00Z"/>
              <w:rFonts w:ascii="Arial" w:hAnsi="Arial" w:cs="Arial"/>
              <w:b/>
              <w:bCs/>
              <w:sz w:val="24"/>
              <w:szCs w:val="24"/>
            </w:rPr>
          </w:rPrChange>
        </w:rPr>
        <w:pPrChange w:id="82" w:author="Evelyn Lopes" w:date="2021-10-14T20:47:00Z">
          <w:pPr>
            <w:spacing w:before="30" w:after="0" w:line="360" w:lineRule="auto"/>
            <w:jc w:val="both"/>
          </w:pPr>
        </w:pPrChange>
      </w:pPr>
      <w:ins w:id="83" w:author="Evelyn Lopes" w:date="2021-10-14T14:12:00Z">
        <w:r w:rsidRPr="00356FE1">
          <w:rPr>
            <w:rFonts w:ascii="Arial" w:hAnsi="Arial" w:cs="Arial"/>
            <w:sz w:val="24"/>
            <w:szCs w:val="24"/>
            <w:rPrChange w:id="84" w:author="Evelyn Lopes" w:date="2021-10-14T14:12:00Z">
              <w:rPr>
                <w:rFonts w:ascii="Arial" w:hAnsi="Arial" w:cs="Arial"/>
                <w:b/>
                <w:bCs/>
                <w:sz w:val="24"/>
                <w:szCs w:val="24"/>
              </w:rPr>
            </w:rPrChange>
          </w:rPr>
          <w:t>A pressão hidrostática exercida pelos líquidos intravascular na parede dos vasos sanguíneos é mais um dos mecanismos do organismo para manter a homeostase. Essa pressão contribui para a alteração no calibre dos vasos e o controle do retorno venoso.</w:t>
        </w:r>
      </w:ins>
      <w:ins w:id="85" w:author="Evelyn Lopes" w:date="2021-10-14T20:06:00Z">
        <w:r w:rsidR="00402227">
          <w:rPr>
            <w:rFonts w:ascii="Arial" w:hAnsi="Arial" w:cs="Arial"/>
            <w:sz w:val="24"/>
            <w:szCs w:val="24"/>
            <w:vertAlign w:val="superscript"/>
          </w:rPr>
          <w:t>1</w:t>
        </w:r>
      </w:ins>
    </w:p>
    <w:p w14:paraId="7BF66B11" w14:textId="06A5BC96" w:rsidR="00356FE1" w:rsidRPr="00834F6C" w:rsidRDefault="00356FE1">
      <w:pPr>
        <w:spacing w:before="30" w:after="0" w:line="360" w:lineRule="auto"/>
        <w:jc w:val="both"/>
        <w:rPr>
          <w:ins w:id="86" w:author="Evelyn Lopes" w:date="2021-10-14T20:29:00Z"/>
          <w:rFonts w:ascii="Arial" w:hAnsi="Arial" w:cs="Arial"/>
          <w:sz w:val="24"/>
          <w:szCs w:val="24"/>
          <w:rPrChange w:id="87" w:author="Evelyn Lopes" w:date="2021-10-14T22:38:00Z">
            <w:rPr>
              <w:ins w:id="88" w:author="Evelyn Lopes" w:date="2021-10-14T20:29:00Z"/>
              <w:rFonts w:ascii="Arial" w:hAnsi="Arial" w:cs="Arial"/>
              <w:sz w:val="24"/>
              <w:szCs w:val="24"/>
              <w:vertAlign w:val="superscript"/>
            </w:rPr>
          </w:rPrChange>
        </w:rPr>
      </w:pPr>
      <w:ins w:id="89" w:author="Evelyn Lopes" w:date="2021-10-14T14:12:00Z">
        <w:r w:rsidRPr="00356FE1">
          <w:rPr>
            <w:rFonts w:ascii="Arial" w:hAnsi="Arial" w:cs="Arial"/>
            <w:sz w:val="24"/>
            <w:szCs w:val="24"/>
            <w:rPrChange w:id="90" w:author="Evelyn Lopes" w:date="2021-10-14T14:12:00Z">
              <w:rPr>
                <w:rFonts w:ascii="Arial" w:hAnsi="Arial" w:cs="Arial"/>
                <w:b/>
                <w:bCs/>
                <w:sz w:val="24"/>
                <w:szCs w:val="24"/>
              </w:rPr>
            </w:rPrChange>
          </w:rPr>
          <w:tab/>
          <w:t>No ambiente microgravitacional, devido à ausência da pressão hidrostática ocorre uma redistribuição do sangue. Há o acúmulo nas regiões torácica e cefálica e redução nas regiões inferiores do corpo</w:t>
        </w:r>
      </w:ins>
      <w:ins w:id="91" w:author="Evelyn Lopes" w:date="2021-10-14T19:41:00Z">
        <w:r w:rsidR="006451A2">
          <w:rPr>
            <w:rFonts w:ascii="Arial" w:hAnsi="Arial" w:cs="Arial"/>
            <w:sz w:val="24"/>
            <w:szCs w:val="24"/>
          </w:rPr>
          <w:t xml:space="preserve">, </w:t>
        </w:r>
      </w:ins>
      <w:ins w:id="92" w:author="Evelyn Lopes" w:date="2021-10-14T19:51:00Z">
        <w:r w:rsidR="00B21FC2">
          <w:rPr>
            <w:rFonts w:ascii="Arial" w:hAnsi="Arial" w:cs="Arial"/>
            <w:sz w:val="24"/>
            <w:szCs w:val="24"/>
          </w:rPr>
          <w:t>compara-se com a</w:t>
        </w:r>
      </w:ins>
      <w:ins w:id="93" w:author="Evelyn Lopes" w:date="2021-10-14T19:41:00Z">
        <w:r w:rsidR="006451A2">
          <w:rPr>
            <w:rFonts w:ascii="Arial" w:hAnsi="Arial" w:cs="Arial"/>
            <w:sz w:val="24"/>
            <w:szCs w:val="24"/>
          </w:rPr>
          <w:t xml:space="preserve"> sensação </w:t>
        </w:r>
      </w:ins>
      <w:ins w:id="94" w:author="Evelyn Lopes" w:date="2021-10-14T19:51:00Z">
        <w:r w:rsidR="00B21FC2">
          <w:rPr>
            <w:rFonts w:ascii="Arial" w:hAnsi="Arial" w:cs="Arial"/>
            <w:sz w:val="24"/>
            <w:szCs w:val="24"/>
          </w:rPr>
          <w:t>de</w:t>
        </w:r>
      </w:ins>
      <w:ins w:id="95" w:author="Evelyn Lopes" w:date="2021-10-14T19:41:00Z">
        <w:r w:rsidR="006451A2">
          <w:rPr>
            <w:rFonts w:ascii="Arial" w:hAnsi="Arial" w:cs="Arial"/>
            <w:sz w:val="24"/>
            <w:szCs w:val="24"/>
          </w:rPr>
          <w:t xml:space="preserve"> estar de cabeça para baixo</w:t>
        </w:r>
      </w:ins>
      <w:ins w:id="96" w:author="Evelyn Lopes" w:date="2021-10-14T20:29:00Z">
        <w:r w:rsidR="00B77D46">
          <w:rPr>
            <w:rFonts w:ascii="Arial" w:hAnsi="Arial" w:cs="Arial"/>
            <w:sz w:val="24"/>
            <w:szCs w:val="24"/>
          </w:rPr>
          <w:t>(Figura 4)</w:t>
        </w:r>
      </w:ins>
      <w:ins w:id="97" w:author="Evelyn Lopes" w:date="2021-10-14T19:41:00Z">
        <w:r w:rsidR="006451A2">
          <w:rPr>
            <w:rFonts w:ascii="Arial" w:hAnsi="Arial" w:cs="Arial"/>
            <w:sz w:val="24"/>
            <w:szCs w:val="24"/>
          </w:rPr>
          <w:t>.</w:t>
        </w:r>
      </w:ins>
      <w:ins w:id="98" w:author="Evelyn Lopes" w:date="2021-10-14T19:38:00Z">
        <w:r w:rsidR="006451A2">
          <w:rPr>
            <w:rFonts w:ascii="Arial" w:hAnsi="Arial" w:cs="Arial"/>
            <w:sz w:val="24"/>
            <w:szCs w:val="24"/>
          </w:rPr>
          <w:t xml:space="preserve"> Consequentemente, os astronautas passam a ter congestão nasal </w:t>
        </w:r>
      </w:ins>
      <w:ins w:id="99" w:author="Evelyn Lopes" w:date="2021-10-14T19:39:00Z">
        <w:r w:rsidR="006451A2">
          <w:rPr>
            <w:rFonts w:ascii="Arial" w:hAnsi="Arial" w:cs="Arial"/>
            <w:sz w:val="24"/>
            <w:szCs w:val="24"/>
          </w:rPr>
          <w:t>prolongada</w:t>
        </w:r>
      </w:ins>
      <w:ins w:id="100" w:author="Evelyn Lopes" w:date="2021-10-14T19:47:00Z">
        <w:r w:rsidR="006451A2">
          <w:rPr>
            <w:rFonts w:ascii="Arial" w:hAnsi="Arial" w:cs="Arial"/>
            <w:sz w:val="24"/>
            <w:szCs w:val="24"/>
          </w:rPr>
          <w:t>, inchaço na cabeça e no rosto</w:t>
        </w:r>
      </w:ins>
      <w:ins w:id="101" w:author="Evelyn Lopes" w:date="2021-10-14T19:39:00Z">
        <w:r w:rsidR="006451A2">
          <w:rPr>
            <w:rFonts w:ascii="Arial" w:hAnsi="Arial" w:cs="Arial"/>
            <w:sz w:val="24"/>
            <w:szCs w:val="24"/>
          </w:rPr>
          <w:t xml:space="preserve"> e </w:t>
        </w:r>
      </w:ins>
      <w:ins w:id="102" w:author="Evelyn Lopes" w:date="2021-10-14T19:47:00Z">
        <w:r w:rsidR="006451A2">
          <w:rPr>
            <w:rFonts w:ascii="Arial" w:hAnsi="Arial" w:cs="Arial"/>
            <w:sz w:val="24"/>
            <w:szCs w:val="24"/>
          </w:rPr>
          <w:t>é comum ocorre</w:t>
        </w:r>
      </w:ins>
      <w:ins w:id="103" w:author="Evelyn Lopes" w:date="2021-10-14T19:48:00Z">
        <w:r w:rsidR="006451A2">
          <w:rPr>
            <w:rFonts w:ascii="Arial" w:hAnsi="Arial" w:cs="Arial"/>
            <w:sz w:val="24"/>
            <w:szCs w:val="24"/>
          </w:rPr>
          <w:t xml:space="preserve">r </w:t>
        </w:r>
      </w:ins>
      <w:ins w:id="104" w:author="Evelyn Lopes" w:date="2021-10-14T19:39:00Z">
        <w:r w:rsidR="006451A2">
          <w:rPr>
            <w:rFonts w:ascii="Arial" w:hAnsi="Arial" w:cs="Arial"/>
            <w:sz w:val="24"/>
            <w:szCs w:val="24"/>
          </w:rPr>
          <w:t xml:space="preserve">um fenômeno chamado </w:t>
        </w:r>
        <w:proofErr w:type="spellStart"/>
        <w:r w:rsidR="006451A2" w:rsidRPr="006451A2">
          <w:rPr>
            <w:rFonts w:ascii="Arial" w:hAnsi="Arial" w:cs="Arial"/>
            <w:i/>
            <w:iCs/>
            <w:sz w:val="24"/>
            <w:szCs w:val="24"/>
            <w:rPrChange w:id="105" w:author="Evelyn Lopes" w:date="2021-10-14T19:39:00Z">
              <w:rPr>
                <w:rFonts w:ascii="Arial" w:hAnsi="Arial" w:cs="Arial"/>
                <w:sz w:val="24"/>
                <w:szCs w:val="24"/>
              </w:rPr>
            </w:rPrChange>
          </w:rPr>
          <w:t>bird</w:t>
        </w:r>
        <w:proofErr w:type="spellEnd"/>
        <w:r w:rsidR="006451A2" w:rsidRPr="006451A2">
          <w:rPr>
            <w:rFonts w:ascii="Arial" w:hAnsi="Arial" w:cs="Arial"/>
            <w:i/>
            <w:iCs/>
            <w:sz w:val="24"/>
            <w:szCs w:val="24"/>
            <w:rPrChange w:id="106" w:author="Evelyn Lopes" w:date="2021-10-14T19:39:00Z">
              <w:rPr>
                <w:rFonts w:ascii="Arial" w:hAnsi="Arial" w:cs="Arial"/>
                <w:sz w:val="24"/>
                <w:szCs w:val="24"/>
              </w:rPr>
            </w:rPrChange>
          </w:rPr>
          <w:t xml:space="preserve"> </w:t>
        </w:r>
        <w:proofErr w:type="spellStart"/>
        <w:r w:rsidR="006451A2" w:rsidRPr="006451A2">
          <w:rPr>
            <w:rFonts w:ascii="Arial" w:hAnsi="Arial" w:cs="Arial"/>
            <w:i/>
            <w:iCs/>
            <w:sz w:val="24"/>
            <w:szCs w:val="24"/>
            <w:rPrChange w:id="107" w:author="Evelyn Lopes" w:date="2021-10-14T19:39:00Z">
              <w:rPr>
                <w:rFonts w:ascii="Arial" w:hAnsi="Arial" w:cs="Arial"/>
                <w:sz w:val="24"/>
                <w:szCs w:val="24"/>
              </w:rPr>
            </w:rPrChange>
          </w:rPr>
          <w:t>legs</w:t>
        </w:r>
        <w:proofErr w:type="spellEnd"/>
        <w:r w:rsidR="006451A2">
          <w:rPr>
            <w:rFonts w:ascii="Arial" w:hAnsi="Arial" w:cs="Arial"/>
            <w:sz w:val="24"/>
            <w:szCs w:val="24"/>
          </w:rPr>
          <w:t xml:space="preserve"> (pernas de pássaros)</w:t>
        </w:r>
      </w:ins>
      <w:ins w:id="108" w:author="Evelyn Lopes" w:date="2021-10-14T19:45:00Z">
        <w:r w:rsidR="006451A2">
          <w:rPr>
            <w:rFonts w:ascii="Arial" w:hAnsi="Arial" w:cs="Arial"/>
            <w:sz w:val="24"/>
            <w:szCs w:val="24"/>
            <w:vertAlign w:val="superscript"/>
          </w:rPr>
          <w:t>1</w:t>
        </w:r>
      </w:ins>
      <w:ins w:id="109" w:author="Evelyn Lopes" w:date="2021-10-14T20:06:00Z">
        <w:r w:rsidR="00402227">
          <w:rPr>
            <w:rFonts w:ascii="Arial" w:hAnsi="Arial" w:cs="Arial"/>
            <w:sz w:val="24"/>
            <w:szCs w:val="24"/>
            <w:vertAlign w:val="superscript"/>
          </w:rPr>
          <w:t>,2</w:t>
        </w:r>
      </w:ins>
      <w:ins w:id="110" w:author="Evelyn Lopes" w:date="2021-10-14T19:48:00Z">
        <w:r w:rsidR="00B21FC2">
          <w:rPr>
            <w:rFonts w:ascii="Arial" w:hAnsi="Arial" w:cs="Arial"/>
            <w:sz w:val="24"/>
            <w:szCs w:val="24"/>
          </w:rPr>
          <w:t xml:space="preserve">. </w:t>
        </w:r>
      </w:ins>
      <w:ins w:id="111" w:author="Evelyn Lopes" w:date="2021-10-14T19:52:00Z">
        <w:r w:rsidR="00B21FC2">
          <w:rPr>
            <w:rFonts w:ascii="Arial" w:hAnsi="Arial" w:cs="Arial"/>
            <w:sz w:val="24"/>
            <w:szCs w:val="24"/>
          </w:rPr>
          <w:t xml:space="preserve">Ademais, ocorre </w:t>
        </w:r>
      </w:ins>
      <w:ins w:id="112" w:author="Evelyn Lopes" w:date="2021-10-14T19:55:00Z">
        <w:r w:rsidR="00B21FC2">
          <w:rPr>
            <w:rFonts w:ascii="Arial" w:hAnsi="Arial" w:cs="Arial"/>
            <w:sz w:val="24"/>
            <w:szCs w:val="24"/>
          </w:rPr>
          <w:t>atrofia muscular</w:t>
        </w:r>
      </w:ins>
      <w:ins w:id="113" w:author="Evelyn Lopes" w:date="2021-10-14T19:56:00Z">
        <w:r w:rsidR="00B21FC2">
          <w:rPr>
            <w:rFonts w:ascii="Arial" w:hAnsi="Arial" w:cs="Arial"/>
            <w:sz w:val="24"/>
            <w:szCs w:val="24"/>
          </w:rPr>
          <w:t xml:space="preserve"> </w:t>
        </w:r>
      </w:ins>
      <w:ins w:id="114" w:author="Evelyn Lopes" w:date="2021-10-14T20:43:00Z">
        <w:r w:rsidR="002061F1">
          <w:rPr>
            <w:rFonts w:ascii="Arial" w:hAnsi="Arial" w:cs="Arial"/>
            <w:sz w:val="24"/>
            <w:szCs w:val="24"/>
          </w:rPr>
          <w:t xml:space="preserve">, </w:t>
        </w:r>
      </w:ins>
      <w:ins w:id="115" w:author="Evelyn Lopes" w:date="2021-10-14T19:52:00Z">
        <w:r w:rsidR="00B21FC2">
          <w:rPr>
            <w:rFonts w:ascii="Arial" w:hAnsi="Arial" w:cs="Arial"/>
            <w:sz w:val="24"/>
            <w:szCs w:val="24"/>
          </w:rPr>
          <w:t>alterações no formato do coração</w:t>
        </w:r>
      </w:ins>
      <w:ins w:id="116" w:author="Evelyn Lopes" w:date="2021-10-14T22:35:00Z">
        <w:r w:rsidR="00852075">
          <w:rPr>
            <w:rFonts w:ascii="Arial" w:hAnsi="Arial" w:cs="Arial"/>
            <w:sz w:val="24"/>
            <w:szCs w:val="24"/>
          </w:rPr>
          <w:t xml:space="preserve"> e</w:t>
        </w:r>
      </w:ins>
      <w:ins w:id="117" w:author="Evelyn Lopes" w:date="2021-10-14T20:43:00Z">
        <w:r w:rsidR="002061F1">
          <w:rPr>
            <w:rFonts w:ascii="Arial" w:hAnsi="Arial" w:cs="Arial"/>
            <w:sz w:val="24"/>
            <w:szCs w:val="24"/>
          </w:rPr>
          <w:t xml:space="preserve"> diminui</w:t>
        </w:r>
      </w:ins>
      <w:ins w:id="118" w:author="Evelyn Lopes" w:date="2021-10-14T20:44:00Z">
        <w:r w:rsidR="002061F1">
          <w:rPr>
            <w:rFonts w:ascii="Arial" w:hAnsi="Arial" w:cs="Arial"/>
            <w:sz w:val="24"/>
            <w:szCs w:val="24"/>
          </w:rPr>
          <w:t>ção do volume sanguíneo</w:t>
        </w:r>
      </w:ins>
      <w:ins w:id="119" w:author="Evelyn Lopes" w:date="2021-10-14T19:53:00Z">
        <w:r w:rsidR="00B21FC2">
          <w:rPr>
            <w:rFonts w:ascii="Arial" w:hAnsi="Arial" w:cs="Arial"/>
            <w:sz w:val="24"/>
            <w:szCs w:val="24"/>
          </w:rPr>
          <w:t>.</w:t>
        </w:r>
      </w:ins>
      <w:ins w:id="120" w:author="Evelyn Lopes" w:date="2021-10-14T19:56:00Z">
        <w:r w:rsidR="00B21FC2">
          <w:rPr>
            <w:rFonts w:ascii="Arial" w:hAnsi="Arial" w:cs="Arial"/>
            <w:sz w:val="24"/>
            <w:szCs w:val="24"/>
          </w:rPr>
          <w:t xml:space="preserve"> </w:t>
        </w:r>
      </w:ins>
      <w:ins w:id="121" w:author="Evelyn Lopes" w:date="2021-10-14T19:53:00Z">
        <w:r w:rsidR="00B21FC2">
          <w:rPr>
            <w:rFonts w:ascii="Arial" w:hAnsi="Arial" w:cs="Arial"/>
            <w:sz w:val="24"/>
            <w:szCs w:val="24"/>
          </w:rPr>
          <w:t>Com</w:t>
        </w:r>
      </w:ins>
      <w:ins w:id="122" w:author="Evelyn Lopes" w:date="2021-10-14T19:49:00Z">
        <w:r w:rsidR="00B21FC2">
          <w:rPr>
            <w:rFonts w:ascii="Arial" w:hAnsi="Arial" w:cs="Arial"/>
            <w:sz w:val="24"/>
            <w:szCs w:val="24"/>
          </w:rPr>
          <w:t xml:space="preserve"> o aumento de fluído no cérebro</w:t>
        </w:r>
      </w:ins>
      <w:ins w:id="123" w:author="Evelyn Lopes" w:date="2021-10-14T22:35:00Z">
        <w:r w:rsidR="00852075">
          <w:rPr>
            <w:rFonts w:ascii="Arial" w:hAnsi="Arial" w:cs="Arial"/>
            <w:sz w:val="24"/>
            <w:szCs w:val="24"/>
          </w:rPr>
          <w:t>,</w:t>
        </w:r>
      </w:ins>
      <w:ins w:id="124" w:author="Evelyn Lopes" w:date="2021-10-14T19:49:00Z">
        <w:r w:rsidR="00B21FC2">
          <w:rPr>
            <w:rFonts w:ascii="Arial" w:hAnsi="Arial" w:cs="Arial"/>
            <w:sz w:val="24"/>
            <w:szCs w:val="24"/>
          </w:rPr>
          <w:t xml:space="preserve"> </w:t>
        </w:r>
      </w:ins>
      <w:ins w:id="125" w:author="Evelyn Lopes" w:date="2021-10-14T19:53:00Z">
        <w:r w:rsidR="00B21FC2">
          <w:rPr>
            <w:rFonts w:ascii="Arial" w:hAnsi="Arial" w:cs="Arial"/>
            <w:sz w:val="24"/>
            <w:szCs w:val="24"/>
          </w:rPr>
          <w:t>há uma maior</w:t>
        </w:r>
      </w:ins>
      <w:ins w:id="126" w:author="Evelyn Lopes" w:date="2021-10-14T19:56:00Z">
        <w:r w:rsidR="00B21FC2">
          <w:rPr>
            <w:rFonts w:ascii="Arial" w:hAnsi="Arial" w:cs="Arial"/>
            <w:sz w:val="24"/>
            <w:szCs w:val="24"/>
          </w:rPr>
          <w:t xml:space="preserve"> </w:t>
        </w:r>
      </w:ins>
      <w:ins w:id="127" w:author="Evelyn Lopes" w:date="2021-10-14T19:49:00Z">
        <w:r w:rsidR="00B21FC2">
          <w:rPr>
            <w:rFonts w:ascii="Arial" w:hAnsi="Arial" w:cs="Arial"/>
            <w:sz w:val="24"/>
            <w:szCs w:val="24"/>
          </w:rPr>
          <w:t xml:space="preserve">pressão intracraniana </w:t>
        </w:r>
      </w:ins>
      <w:ins w:id="128" w:author="Evelyn Lopes" w:date="2021-10-14T19:53:00Z">
        <w:r w:rsidR="00B21FC2">
          <w:rPr>
            <w:rFonts w:ascii="Arial" w:hAnsi="Arial" w:cs="Arial"/>
            <w:sz w:val="24"/>
            <w:szCs w:val="24"/>
          </w:rPr>
          <w:t>que pode levar</w:t>
        </w:r>
      </w:ins>
      <w:ins w:id="129" w:author="Evelyn Lopes" w:date="2021-10-14T19:49:00Z">
        <w:r w:rsidR="00B21FC2">
          <w:rPr>
            <w:rFonts w:ascii="Arial" w:hAnsi="Arial" w:cs="Arial"/>
            <w:sz w:val="24"/>
            <w:szCs w:val="24"/>
          </w:rPr>
          <w:t xml:space="preserve"> a </w:t>
        </w:r>
      </w:ins>
      <w:ins w:id="130" w:author="Evelyn Lopes" w:date="2021-10-14T19:50:00Z">
        <w:r w:rsidR="00B21FC2" w:rsidRPr="00B21FC2">
          <w:rPr>
            <w:rFonts w:ascii="Arial" w:hAnsi="Arial" w:cs="Arial"/>
            <w:sz w:val="24"/>
            <w:szCs w:val="24"/>
          </w:rPr>
          <w:t>Síndrome Neuro-ocular Associada ao Voo Espacial</w:t>
        </w:r>
        <w:r w:rsidR="00B21FC2">
          <w:rPr>
            <w:rFonts w:ascii="Arial" w:hAnsi="Arial" w:cs="Arial"/>
            <w:sz w:val="24"/>
            <w:szCs w:val="24"/>
          </w:rPr>
          <w:t xml:space="preserve"> </w:t>
        </w:r>
        <w:r w:rsidR="00B21FC2" w:rsidRPr="00B21FC2">
          <w:rPr>
            <w:rFonts w:ascii="Arial" w:hAnsi="Arial" w:cs="Arial"/>
            <w:sz w:val="24"/>
            <w:szCs w:val="24"/>
          </w:rPr>
          <w:t>‎‎(SANS)</w:t>
        </w:r>
        <w:r w:rsidR="00B21FC2">
          <w:rPr>
            <w:rFonts w:ascii="Arial" w:hAnsi="Arial" w:cs="Arial"/>
            <w:sz w:val="24"/>
            <w:szCs w:val="24"/>
          </w:rPr>
          <w:t>, que tem como</w:t>
        </w:r>
      </w:ins>
      <w:ins w:id="131" w:author="Evelyn Lopes" w:date="2021-10-14T19:58:00Z">
        <w:r w:rsidR="00B21FC2">
          <w:rPr>
            <w:rFonts w:ascii="Arial" w:hAnsi="Arial" w:cs="Arial"/>
            <w:sz w:val="24"/>
            <w:szCs w:val="24"/>
          </w:rPr>
          <w:t xml:space="preserve"> efeitos deletérios</w:t>
        </w:r>
      </w:ins>
      <w:ins w:id="132" w:author="Evelyn Lopes" w:date="2021-10-14T19:56:00Z">
        <w:r w:rsidR="00B21FC2">
          <w:rPr>
            <w:rFonts w:ascii="Arial" w:hAnsi="Arial" w:cs="Arial"/>
            <w:sz w:val="24"/>
            <w:szCs w:val="24"/>
          </w:rPr>
          <w:t>:</w:t>
        </w:r>
      </w:ins>
      <w:ins w:id="133" w:author="Evelyn Lopes" w:date="2021-10-14T19:50:00Z">
        <w:r w:rsidR="00B21FC2">
          <w:rPr>
            <w:rFonts w:ascii="Arial" w:hAnsi="Arial" w:cs="Arial"/>
            <w:sz w:val="24"/>
            <w:szCs w:val="24"/>
          </w:rPr>
          <w:t xml:space="preserve"> a perda auditiva, edema cerebral e deformaç</w:t>
        </w:r>
      </w:ins>
      <w:ins w:id="134" w:author="Evelyn Lopes" w:date="2021-10-14T19:56:00Z">
        <w:r w:rsidR="00B21FC2">
          <w:rPr>
            <w:rFonts w:ascii="Arial" w:hAnsi="Arial" w:cs="Arial"/>
            <w:sz w:val="24"/>
            <w:szCs w:val="24"/>
          </w:rPr>
          <w:t>ões</w:t>
        </w:r>
      </w:ins>
      <w:ins w:id="135" w:author="Evelyn Lopes" w:date="2021-10-14T19:50:00Z">
        <w:r w:rsidR="00B21FC2">
          <w:rPr>
            <w:rFonts w:ascii="Arial" w:hAnsi="Arial" w:cs="Arial"/>
            <w:sz w:val="24"/>
            <w:szCs w:val="24"/>
          </w:rPr>
          <w:t xml:space="preserve"> </w:t>
        </w:r>
      </w:ins>
      <w:ins w:id="136" w:author="Evelyn Lopes" w:date="2021-10-14T19:56:00Z">
        <w:r w:rsidR="00B21FC2">
          <w:rPr>
            <w:rFonts w:ascii="Arial" w:hAnsi="Arial" w:cs="Arial"/>
            <w:sz w:val="24"/>
            <w:szCs w:val="24"/>
          </w:rPr>
          <w:t>n</w:t>
        </w:r>
      </w:ins>
      <w:ins w:id="137" w:author="Evelyn Lopes" w:date="2021-10-14T19:50:00Z">
        <w:r w:rsidR="00B21FC2">
          <w:rPr>
            <w:rFonts w:ascii="Arial" w:hAnsi="Arial" w:cs="Arial"/>
            <w:sz w:val="24"/>
            <w:szCs w:val="24"/>
          </w:rPr>
          <w:t>os olhos.</w:t>
        </w:r>
      </w:ins>
      <w:ins w:id="138" w:author="Evelyn Lopes" w:date="2021-10-14T19:51:00Z">
        <w:r w:rsidR="00B21FC2">
          <w:rPr>
            <w:rFonts w:ascii="Arial" w:hAnsi="Arial" w:cs="Arial"/>
            <w:sz w:val="24"/>
            <w:szCs w:val="24"/>
            <w:vertAlign w:val="superscript"/>
          </w:rPr>
          <w:t>2</w:t>
        </w:r>
      </w:ins>
      <w:ins w:id="139" w:author="Evelyn Lopes" w:date="2021-10-14T20:13:00Z">
        <w:r w:rsidR="004A7602">
          <w:rPr>
            <w:rFonts w:ascii="Arial" w:hAnsi="Arial" w:cs="Arial"/>
            <w:sz w:val="24"/>
            <w:szCs w:val="24"/>
          </w:rPr>
          <w:t xml:space="preserve"> </w:t>
        </w:r>
      </w:ins>
      <w:ins w:id="140" w:author="Evelyn Lopes" w:date="2021-10-14T20:14:00Z">
        <w:r w:rsidR="004A7602" w:rsidRPr="004A7602">
          <w:rPr>
            <w:rFonts w:ascii="Arial" w:hAnsi="Arial" w:cs="Arial"/>
            <w:sz w:val="24"/>
            <w:szCs w:val="24"/>
          </w:rPr>
          <w:t xml:space="preserve">Acredita-se que alguns </w:t>
        </w:r>
        <w:r w:rsidR="004A7602">
          <w:rPr>
            <w:rFonts w:ascii="Arial" w:hAnsi="Arial" w:cs="Arial"/>
            <w:sz w:val="24"/>
            <w:szCs w:val="24"/>
          </w:rPr>
          <w:t xml:space="preserve">astronautas </w:t>
        </w:r>
        <w:r w:rsidR="004A7602" w:rsidRPr="004A7602">
          <w:rPr>
            <w:rFonts w:ascii="Arial" w:hAnsi="Arial" w:cs="Arial"/>
            <w:sz w:val="24"/>
            <w:szCs w:val="24"/>
          </w:rPr>
          <w:t xml:space="preserve">são mais suscetíveis a essas mudanças </w:t>
        </w:r>
        <w:r w:rsidR="004A7602">
          <w:rPr>
            <w:rFonts w:ascii="Arial" w:hAnsi="Arial" w:cs="Arial"/>
            <w:sz w:val="24"/>
            <w:szCs w:val="24"/>
          </w:rPr>
          <w:t xml:space="preserve">devido a </w:t>
        </w:r>
        <w:r w:rsidR="004A7602" w:rsidRPr="004A7602">
          <w:rPr>
            <w:rFonts w:ascii="Arial" w:hAnsi="Arial" w:cs="Arial"/>
            <w:sz w:val="24"/>
            <w:szCs w:val="24"/>
          </w:rPr>
          <w:t>predisposição genética</w:t>
        </w:r>
        <w:r w:rsidR="004A7602">
          <w:rPr>
            <w:rFonts w:ascii="Arial" w:hAnsi="Arial" w:cs="Arial"/>
            <w:sz w:val="24"/>
            <w:szCs w:val="24"/>
          </w:rPr>
          <w:t>,</w:t>
        </w:r>
        <w:r w:rsidR="004A7602" w:rsidRPr="004A7602">
          <w:rPr>
            <w:rFonts w:ascii="Arial" w:hAnsi="Arial" w:cs="Arial"/>
            <w:sz w:val="24"/>
            <w:szCs w:val="24"/>
          </w:rPr>
          <w:t xml:space="preserve"> ou fatores relacionados ao estilo de vida</w:t>
        </w:r>
        <w:r w:rsidR="004A7602">
          <w:rPr>
            <w:rFonts w:ascii="Arial" w:hAnsi="Arial" w:cs="Arial"/>
            <w:sz w:val="24"/>
            <w:szCs w:val="24"/>
          </w:rPr>
          <w:t>.</w:t>
        </w:r>
        <w:r w:rsidR="004A7602">
          <w:rPr>
            <w:rFonts w:ascii="Arial" w:hAnsi="Arial" w:cs="Arial"/>
            <w:sz w:val="24"/>
            <w:szCs w:val="24"/>
            <w:vertAlign w:val="superscript"/>
          </w:rPr>
          <w:t>3</w:t>
        </w:r>
      </w:ins>
    </w:p>
    <w:p w14:paraId="1D5CB30F" w14:textId="7BE8F931" w:rsidR="00B77D46" w:rsidRPr="004A7602" w:rsidRDefault="00B77D46" w:rsidP="004A7602">
      <w:pPr>
        <w:spacing w:before="30" w:after="0" w:line="360" w:lineRule="auto"/>
        <w:jc w:val="both"/>
        <w:rPr>
          <w:ins w:id="141" w:author="Evelyn Lopes" w:date="2021-10-14T14:12:00Z"/>
          <w:rFonts w:ascii="Arial" w:hAnsi="Arial" w:cs="Arial"/>
          <w:sz w:val="24"/>
          <w:szCs w:val="24"/>
          <w:vertAlign w:val="superscript"/>
          <w:rPrChange w:id="142" w:author="Evelyn Lopes" w:date="2021-10-14T20:14:00Z">
            <w:rPr>
              <w:ins w:id="143" w:author="Evelyn Lopes" w:date="2021-10-14T14:12:00Z"/>
              <w:rFonts w:ascii="Arial" w:hAnsi="Arial" w:cs="Arial"/>
              <w:b/>
              <w:bCs/>
              <w:sz w:val="24"/>
              <w:szCs w:val="24"/>
            </w:rPr>
          </w:rPrChange>
        </w:rPr>
      </w:pPr>
      <w:ins w:id="144" w:author="Evelyn Lopes" w:date="2021-10-14T20:29:00Z">
        <w:r w:rsidRPr="002061F1">
          <w:rPr>
            <w:noProof/>
            <w:highlight w:val="yellow"/>
            <w:rPrChange w:id="145" w:author="Evelyn Lopes" w:date="2021-10-14T20:48:00Z">
              <w:rPr>
                <w:noProof/>
              </w:rPr>
            </w:rPrChange>
          </w:rPr>
          <w:lastRenderedPageBreak/>
          <w:drawing>
            <wp:inline distT="0" distB="0" distL="0" distR="0" wp14:anchorId="2918E2E8" wp14:editId="1ED01485">
              <wp:extent cx="5760085" cy="44697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469765"/>
                      </a:xfrm>
                      <a:prstGeom prst="rect">
                        <a:avLst/>
                      </a:prstGeom>
                      <a:noFill/>
                      <a:ln>
                        <a:noFill/>
                      </a:ln>
                    </pic:spPr>
                  </pic:pic>
                </a:graphicData>
              </a:graphic>
            </wp:inline>
          </w:drawing>
        </w:r>
      </w:ins>
    </w:p>
    <w:p w14:paraId="67BECAB4" w14:textId="77777777" w:rsidR="00356FE1" w:rsidRPr="00356FE1" w:rsidRDefault="00356FE1" w:rsidP="00356FE1">
      <w:pPr>
        <w:spacing w:before="30" w:after="0" w:line="360" w:lineRule="auto"/>
        <w:jc w:val="both"/>
        <w:rPr>
          <w:ins w:id="146" w:author="Evelyn Lopes" w:date="2021-10-14T14:12:00Z"/>
          <w:rFonts w:ascii="Arial" w:hAnsi="Arial" w:cs="Arial"/>
          <w:sz w:val="24"/>
          <w:szCs w:val="24"/>
          <w:rPrChange w:id="147" w:author="Evelyn Lopes" w:date="2021-10-14T14:12:00Z">
            <w:rPr>
              <w:ins w:id="148" w:author="Evelyn Lopes" w:date="2021-10-14T14:12:00Z"/>
              <w:rFonts w:ascii="Arial" w:hAnsi="Arial" w:cs="Arial"/>
              <w:b/>
              <w:bCs/>
              <w:sz w:val="24"/>
              <w:szCs w:val="24"/>
            </w:rPr>
          </w:rPrChange>
        </w:rPr>
      </w:pPr>
    </w:p>
    <w:p w14:paraId="42F5F87C" w14:textId="77777777" w:rsidR="006451A2" w:rsidRDefault="006451A2" w:rsidP="006451A2">
      <w:pPr>
        <w:spacing w:before="30" w:after="0" w:line="240" w:lineRule="auto"/>
        <w:rPr>
          <w:ins w:id="149" w:author="Evelyn Lopes" w:date="2021-10-14T19:46:00Z"/>
          <w:rFonts w:ascii="Arial" w:hAnsi="Arial" w:cs="Arial"/>
          <w:sz w:val="24"/>
          <w:szCs w:val="24"/>
        </w:rPr>
      </w:pPr>
    </w:p>
    <w:p w14:paraId="50A480FA" w14:textId="77777777" w:rsidR="006451A2" w:rsidRDefault="006451A2" w:rsidP="006451A2">
      <w:pPr>
        <w:spacing w:before="30" w:after="0" w:line="240" w:lineRule="auto"/>
        <w:rPr>
          <w:ins w:id="150" w:author="Evelyn Lopes" w:date="2021-10-14T19:46:00Z"/>
          <w:rFonts w:ascii="Arial" w:hAnsi="Arial" w:cs="Arial"/>
          <w:sz w:val="24"/>
          <w:szCs w:val="24"/>
        </w:rPr>
      </w:pPr>
    </w:p>
    <w:p w14:paraId="37A538B0" w14:textId="77777777" w:rsidR="006451A2" w:rsidRDefault="006451A2" w:rsidP="006451A2">
      <w:pPr>
        <w:spacing w:before="30" w:after="0" w:line="240" w:lineRule="auto"/>
        <w:rPr>
          <w:ins w:id="151" w:author="Evelyn Lopes" w:date="2021-10-14T19:46:00Z"/>
          <w:rFonts w:ascii="Arial" w:hAnsi="Arial" w:cs="Arial"/>
          <w:sz w:val="24"/>
          <w:szCs w:val="24"/>
        </w:rPr>
      </w:pPr>
    </w:p>
    <w:p w14:paraId="5B60EBE4" w14:textId="77777777" w:rsidR="00906F29" w:rsidRDefault="00906F29" w:rsidP="006451A2">
      <w:pPr>
        <w:spacing w:before="30" w:after="0" w:line="240" w:lineRule="auto"/>
        <w:rPr>
          <w:ins w:id="152" w:author="Evelyn Lopes" w:date="2021-10-14T20:19:00Z"/>
          <w:rFonts w:ascii="Arial" w:hAnsi="Arial" w:cs="Arial"/>
          <w:sz w:val="24"/>
          <w:szCs w:val="24"/>
        </w:rPr>
      </w:pPr>
    </w:p>
    <w:p w14:paraId="16A6F197" w14:textId="77777777" w:rsidR="00906F29" w:rsidRDefault="00906F29" w:rsidP="006451A2">
      <w:pPr>
        <w:spacing w:before="30" w:after="0" w:line="240" w:lineRule="auto"/>
        <w:rPr>
          <w:ins w:id="153" w:author="Evelyn Lopes" w:date="2021-10-14T20:19:00Z"/>
          <w:rFonts w:ascii="Arial" w:hAnsi="Arial" w:cs="Arial"/>
          <w:sz w:val="24"/>
          <w:szCs w:val="24"/>
        </w:rPr>
      </w:pPr>
    </w:p>
    <w:p w14:paraId="0F167828" w14:textId="77777777" w:rsidR="00906F29" w:rsidRDefault="00906F29" w:rsidP="006451A2">
      <w:pPr>
        <w:spacing w:before="30" w:after="0" w:line="240" w:lineRule="auto"/>
        <w:rPr>
          <w:ins w:id="154" w:author="Evelyn Lopes" w:date="2021-10-14T20:19:00Z"/>
          <w:rFonts w:ascii="Arial" w:hAnsi="Arial" w:cs="Arial"/>
          <w:sz w:val="24"/>
          <w:szCs w:val="24"/>
        </w:rPr>
      </w:pPr>
    </w:p>
    <w:p w14:paraId="2DC808AD" w14:textId="77777777" w:rsidR="00906F29" w:rsidRDefault="00906F29" w:rsidP="006451A2">
      <w:pPr>
        <w:spacing w:before="30" w:after="0" w:line="240" w:lineRule="auto"/>
        <w:rPr>
          <w:ins w:id="155" w:author="Evelyn Lopes" w:date="2021-10-14T20:19:00Z"/>
          <w:rFonts w:ascii="Arial" w:hAnsi="Arial" w:cs="Arial"/>
          <w:sz w:val="24"/>
          <w:szCs w:val="24"/>
        </w:rPr>
      </w:pPr>
    </w:p>
    <w:p w14:paraId="50D3F067" w14:textId="77777777" w:rsidR="00906F29" w:rsidRDefault="00906F29" w:rsidP="006451A2">
      <w:pPr>
        <w:spacing w:before="30" w:after="0" w:line="240" w:lineRule="auto"/>
        <w:rPr>
          <w:ins w:id="156" w:author="Evelyn Lopes" w:date="2021-10-14T20:19:00Z"/>
          <w:rFonts w:ascii="Arial" w:hAnsi="Arial" w:cs="Arial"/>
          <w:sz w:val="24"/>
          <w:szCs w:val="24"/>
        </w:rPr>
      </w:pPr>
    </w:p>
    <w:p w14:paraId="277F96FE" w14:textId="77777777" w:rsidR="00906F29" w:rsidRDefault="00906F29" w:rsidP="006451A2">
      <w:pPr>
        <w:spacing w:before="30" w:after="0" w:line="240" w:lineRule="auto"/>
        <w:rPr>
          <w:ins w:id="157" w:author="Evelyn Lopes" w:date="2021-10-14T20:19:00Z"/>
          <w:rFonts w:ascii="Arial" w:hAnsi="Arial" w:cs="Arial"/>
          <w:sz w:val="24"/>
          <w:szCs w:val="24"/>
        </w:rPr>
      </w:pPr>
    </w:p>
    <w:p w14:paraId="28488874" w14:textId="77777777" w:rsidR="00906F29" w:rsidRDefault="00906F29" w:rsidP="006451A2">
      <w:pPr>
        <w:spacing w:before="30" w:after="0" w:line="240" w:lineRule="auto"/>
        <w:rPr>
          <w:ins w:id="158" w:author="Evelyn Lopes" w:date="2021-10-14T20:19:00Z"/>
          <w:rFonts w:ascii="Arial" w:hAnsi="Arial" w:cs="Arial"/>
          <w:sz w:val="24"/>
          <w:szCs w:val="24"/>
        </w:rPr>
      </w:pPr>
    </w:p>
    <w:p w14:paraId="3776768B" w14:textId="64D05B39" w:rsidR="00356FE1" w:rsidRPr="00852075" w:rsidRDefault="006451A2" w:rsidP="006451A2">
      <w:pPr>
        <w:spacing w:before="30" w:after="0" w:line="240" w:lineRule="auto"/>
        <w:rPr>
          <w:ins w:id="159" w:author="Evelyn Lopes" w:date="2021-10-14T19:46:00Z"/>
          <w:rFonts w:ascii="Arial" w:hAnsi="Arial" w:cs="Arial"/>
          <w:sz w:val="24"/>
          <w:szCs w:val="24"/>
          <w:lang w:val="es-419"/>
          <w:rPrChange w:id="160" w:author="Evelyn Lopes" w:date="2021-10-14T22:31:00Z">
            <w:rPr>
              <w:ins w:id="161" w:author="Evelyn Lopes" w:date="2021-10-14T19:46:00Z"/>
              <w:rFonts w:ascii="Arial" w:hAnsi="Arial" w:cs="Arial"/>
              <w:sz w:val="24"/>
              <w:szCs w:val="24"/>
            </w:rPr>
          </w:rPrChange>
        </w:rPr>
      </w:pPr>
      <w:ins w:id="162" w:author="Evelyn Lopes" w:date="2021-10-14T19:46:00Z">
        <w:r>
          <w:rPr>
            <w:rFonts w:ascii="Arial" w:hAnsi="Arial" w:cs="Arial"/>
            <w:sz w:val="24"/>
            <w:szCs w:val="24"/>
          </w:rPr>
          <w:t xml:space="preserve">1 </w:t>
        </w:r>
      </w:ins>
      <w:ins w:id="163" w:author="Evelyn Lopes" w:date="2021-10-14T19:45:00Z">
        <w:r w:rsidRPr="006451A2">
          <w:rPr>
            <w:rFonts w:ascii="Arial" w:hAnsi="Arial" w:cs="Arial"/>
            <w:sz w:val="24"/>
            <w:szCs w:val="24"/>
          </w:rPr>
          <w:t>Santos, Paulo Eustáquio de Brito e </w:t>
        </w:r>
        <w:proofErr w:type="spellStart"/>
        <w:r w:rsidRPr="006451A2">
          <w:rPr>
            <w:rFonts w:ascii="Arial" w:hAnsi="Arial" w:cs="Arial"/>
            <w:sz w:val="24"/>
            <w:szCs w:val="24"/>
          </w:rPr>
          <w:t>Bonamino</w:t>
        </w:r>
        <w:proofErr w:type="spellEnd"/>
        <w:r w:rsidRPr="006451A2">
          <w:rPr>
            <w:rFonts w:ascii="Arial" w:hAnsi="Arial" w:cs="Arial"/>
            <w:sz w:val="24"/>
            <w:szCs w:val="24"/>
          </w:rPr>
          <w:t xml:space="preserve">, Martin </w:t>
        </w:r>
        <w:proofErr w:type="spellStart"/>
        <w:r w:rsidRPr="006451A2">
          <w:rPr>
            <w:rFonts w:ascii="Arial" w:hAnsi="Arial" w:cs="Arial"/>
            <w:sz w:val="24"/>
            <w:szCs w:val="24"/>
          </w:rPr>
          <w:t>HernánEfeitos</w:t>
        </w:r>
        <w:proofErr w:type="spellEnd"/>
        <w:r w:rsidRPr="006451A2">
          <w:rPr>
            <w:rFonts w:ascii="Arial" w:hAnsi="Arial" w:cs="Arial"/>
            <w:sz w:val="24"/>
            <w:szCs w:val="24"/>
          </w:rPr>
          <w:t xml:space="preserve"> cardiovasculares agudos da exposição ao ambiente microgravitacional. Arquivos Brasileiros de Cardiologia [online]. 2003, v. 80, n. 1 [Acessado 14 </w:t>
        </w:r>
        <w:proofErr w:type="gramStart"/>
        <w:r w:rsidRPr="006451A2">
          <w:rPr>
            <w:rFonts w:ascii="Arial" w:hAnsi="Arial" w:cs="Arial"/>
            <w:sz w:val="24"/>
            <w:szCs w:val="24"/>
          </w:rPr>
          <w:t>Outubro</w:t>
        </w:r>
        <w:proofErr w:type="gramEnd"/>
        <w:r w:rsidRPr="006451A2">
          <w:rPr>
            <w:rFonts w:ascii="Arial" w:hAnsi="Arial" w:cs="Arial"/>
            <w:sz w:val="24"/>
            <w:szCs w:val="24"/>
          </w:rPr>
          <w:t xml:space="preserve"> 2021] , pp. 105-115. Disponível em: &lt;https://doi.org/10.1590/S0066-782X2003000100012&gt;. </w:t>
        </w:r>
        <w:proofErr w:type="spellStart"/>
        <w:r w:rsidRPr="00852075">
          <w:rPr>
            <w:rFonts w:ascii="Arial" w:hAnsi="Arial" w:cs="Arial"/>
            <w:sz w:val="24"/>
            <w:szCs w:val="24"/>
            <w:lang w:val="es-419"/>
            <w:rPrChange w:id="164" w:author="Evelyn Lopes" w:date="2021-10-14T22:31:00Z">
              <w:rPr>
                <w:rFonts w:ascii="Arial" w:hAnsi="Arial" w:cs="Arial"/>
                <w:sz w:val="24"/>
                <w:szCs w:val="24"/>
              </w:rPr>
            </w:rPrChange>
          </w:rPr>
          <w:t>Epub</w:t>
        </w:r>
        <w:proofErr w:type="spellEnd"/>
        <w:r w:rsidRPr="00852075">
          <w:rPr>
            <w:rFonts w:ascii="Arial" w:hAnsi="Arial" w:cs="Arial"/>
            <w:sz w:val="24"/>
            <w:szCs w:val="24"/>
            <w:lang w:val="es-419"/>
            <w:rPrChange w:id="165" w:author="Evelyn Lopes" w:date="2021-10-14T22:31:00Z">
              <w:rPr>
                <w:rFonts w:ascii="Arial" w:hAnsi="Arial" w:cs="Arial"/>
                <w:sz w:val="24"/>
                <w:szCs w:val="24"/>
              </w:rPr>
            </w:rPrChange>
          </w:rPr>
          <w:t xml:space="preserve"> 04 Jan 2012. ISSN 1678-4170. https://doi.org/10.1590/S0066-782X2003000100012.</w:t>
        </w:r>
      </w:ins>
      <w:ins w:id="166" w:author="Evelyn Lopes" w:date="2021-10-14T19:26:00Z">
        <w:r w:rsidR="00E73013">
          <w:rPr>
            <w:rFonts w:ascii="Arial" w:hAnsi="Arial" w:cs="Arial"/>
            <w:sz w:val="24"/>
            <w:szCs w:val="24"/>
          </w:rPr>
          <w:fldChar w:fldCharType="begin"/>
        </w:r>
        <w:r w:rsidR="00E73013" w:rsidRPr="00852075">
          <w:rPr>
            <w:rFonts w:ascii="Arial" w:hAnsi="Arial" w:cs="Arial"/>
            <w:sz w:val="24"/>
            <w:szCs w:val="24"/>
            <w:lang w:val="es-419"/>
            <w:rPrChange w:id="167" w:author="Evelyn Lopes" w:date="2021-10-14T22:31:00Z">
              <w:rPr>
                <w:rFonts w:ascii="Arial" w:hAnsi="Arial" w:cs="Arial"/>
                <w:sz w:val="24"/>
                <w:szCs w:val="24"/>
              </w:rPr>
            </w:rPrChange>
          </w:rPr>
          <w:instrText xml:space="preserve"> HYPERLINK "https://www.scielo.br/j/abc/a/DbvJSYR9rG6yQ5Mf9CxB7wJ/?lang=pt" </w:instrText>
        </w:r>
        <w:r w:rsidR="00E73013">
          <w:rPr>
            <w:rFonts w:ascii="Arial" w:hAnsi="Arial" w:cs="Arial"/>
            <w:sz w:val="24"/>
            <w:szCs w:val="24"/>
          </w:rPr>
          <w:fldChar w:fldCharType="separate"/>
        </w:r>
        <w:r w:rsidR="00E73013" w:rsidRPr="00852075">
          <w:rPr>
            <w:rStyle w:val="Hyperlink"/>
            <w:rFonts w:ascii="Arial" w:hAnsi="Arial" w:cs="Arial"/>
            <w:sz w:val="24"/>
            <w:szCs w:val="24"/>
            <w:lang w:val="es-419"/>
            <w:rPrChange w:id="168" w:author="Evelyn Lopes" w:date="2021-10-14T22:31:00Z">
              <w:rPr>
                <w:rStyle w:val="Hyperlink"/>
                <w:rFonts w:ascii="Arial" w:hAnsi="Arial" w:cs="Arial"/>
                <w:sz w:val="24"/>
                <w:szCs w:val="24"/>
              </w:rPr>
            </w:rPrChange>
          </w:rPr>
          <w:t>https://www.scielo.br/j/abc/a/DbvJSYR9rG6yQ5Mf9CxB7wJ/?lang=pt</w:t>
        </w:r>
        <w:r w:rsidR="00E73013">
          <w:rPr>
            <w:rFonts w:ascii="Arial" w:hAnsi="Arial" w:cs="Arial"/>
            <w:sz w:val="24"/>
            <w:szCs w:val="24"/>
          </w:rPr>
          <w:fldChar w:fldCharType="end"/>
        </w:r>
        <w:r w:rsidR="00E73013" w:rsidRPr="00852075">
          <w:rPr>
            <w:rFonts w:ascii="Arial" w:hAnsi="Arial" w:cs="Arial"/>
            <w:sz w:val="24"/>
            <w:szCs w:val="24"/>
            <w:lang w:val="es-419"/>
            <w:rPrChange w:id="169" w:author="Evelyn Lopes" w:date="2021-10-14T22:31:00Z">
              <w:rPr>
                <w:rFonts w:ascii="Arial" w:hAnsi="Arial" w:cs="Arial"/>
                <w:sz w:val="24"/>
                <w:szCs w:val="24"/>
              </w:rPr>
            </w:rPrChange>
          </w:rPr>
          <w:t xml:space="preserve"> </w:t>
        </w:r>
      </w:ins>
    </w:p>
    <w:p w14:paraId="3DEB9139" w14:textId="77777777" w:rsidR="006451A2" w:rsidRPr="00852075" w:rsidRDefault="006451A2">
      <w:pPr>
        <w:spacing w:before="30" w:after="0" w:line="240" w:lineRule="auto"/>
        <w:rPr>
          <w:ins w:id="170" w:author="Evelyn Lopes" w:date="2021-10-14T14:12:00Z"/>
          <w:rFonts w:ascii="Arial" w:hAnsi="Arial" w:cs="Arial"/>
          <w:sz w:val="24"/>
          <w:szCs w:val="24"/>
          <w:lang w:val="es-419"/>
          <w:rPrChange w:id="171" w:author="Evelyn Lopes" w:date="2021-10-14T22:31:00Z">
            <w:rPr>
              <w:ins w:id="172" w:author="Evelyn Lopes" w:date="2021-10-14T14:12:00Z"/>
              <w:rFonts w:ascii="Arial" w:hAnsi="Arial" w:cs="Arial"/>
              <w:b/>
              <w:bCs/>
              <w:sz w:val="24"/>
              <w:szCs w:val="24"/>
            </w:rPr>
          </w:rPrChange>
        </w:rPr>
        <w:pPrChange w:id="173" w:author="Evelyn Lopes" w:date="2021-10-14T19:46:00Z">
          <w:pPr>
            <w:spacing w:before="30" w:after="0" w:line="360" w:lineRule="auto"/>
            <w:jc w:val="both"/>
          </w:pPr>
        </w:pPrChange>
      </w:pPr>
    </w:p>
    <w:p w14:paraId="6520936D" w14:textId="53883D39" w:rsidR="00356FE1" w:rsidRPr="004A7602" w:rsidRDefault="00B21FC2">
      <w:pPr>
        <w:tabs>
          <w:tab w:val="left" w:pos="720"/>
          <w:tab w:val="left" w:pos="1440"/>
          <w:tab w:val="left" w:pos="2160"/>
          <w:tab w:val="left" w:pos="2880"/>
          <w:tab w:val="left" w:pos="3600"/>
          <w:tab w:val="left" w:pos="4320"/>
          <w:tab w:val="left" w:pos="5040"/>
          <w:tab w:val="left" w:pos="5640"/>
        </w:tabs>
        <w:spacing w:before="30" w:after="0" w:line="240" w:lineRule="auto"/>
        <w:rPr>
          <w:rFonts w:ascii="Arial" w:hAnsi="Arial" w:cs="Arial"/>
          <w:sz w:val="24"/>
          <w:szCs w:val="24"/>
          <w:rPrChange w:id="174" w:author="Evelyn Lopes" w:date="2021-10-14T20:17:00Z">
            <w:rPr>
              <w:rFonts w:ascii="Arial" w:hAnsi="Arial" w:cs="Arial"/>
              <w:b/>
              <w:bCs/>
              <w:sz w:val="24"/>
              <w:szCs w:val="24"/>
            </w:rPr>
          </w:rPrChange>
        </w:rPr>
        <w:pPrChange w:id="175" w:author="Evelyn Lopes" w:date="2021-10-14T20:18:00Z">
          <w:pPr>
            <w:spacing w:before="30" w:after="0" w:line="360" w:lineRule="auto"/>
            <w:jc w:val="both"/>
          </w:pPr>
        </w:pPrChange>
      </w:pPr>
      <w:ins w:id="176" w:author="Evelyn Lopes" w:date="2021-10-14T19:51:00Z">
        <w:r>
          <w:rPr>
            <w:rFonts w:ascii="Arial" w:hAnsi="Arial" w:cs="Arial"/>
            <w:sz w:val="24"/>
            <w:szCs w:val="24"/>
          </w:rPr>
          <w:t>2</w:t>
        </w:r>
      </w:ins>
      <w:ins w:id="177" w:author="Evelyn Lopes" w:date="2021-10-14T14:12:00Z">
        <w:r w:rsidR="00356FE1" w:rsidRPr="00356FE1">
          <w:rPr>
            <w:rFonts w:ascii="Arial" w:hAnsi="Arial" w:cs="Arial"/>
            <w:sz w:val="24"/>
            <w:szCs w:val="24"/>
            <w:rPrChange w:id="178" w:author="Evelyn Lopes" w:date="2021-10-14T14:12:00Z">
              <w:rPr>
                <w:rFonts w:ascii="Arial" w:hAnsi="Arial" w:cs="Arial"/>
                <w:b/>
                <w:bCs/>
                <w:sz w:val="24"/>
                <w:szCs w:val="24"/>
              </w:rPr>
            </w:rPrChange>
          </w:rPr>
          <w:t>Cardiovascular Health in Microgravity | NASA</w:t>
        </w:r>
      </w:ins>
      <w:ins w:id="179" w:author="Evelyn Lopes" w:date="2021-10-14T20:18:00Z">
        <w:r w:rsidR="004A7602">
          <w:rPr>
            <w:rFonts w:ascii="Arial" w:hAnsi="Arial" w:cs="Arial"/>
            <w:b/>
            <w:bCs/>
            <w:sz w:val="24"/>
            <w:szCs w:val="24"/>
          </w:rPr>
          <w:t xml:space="preserve"> </w:t>
        </w:r>
        <w:r w:rsidR="004A7602">
          <w:rPr>
            <w:rFonts w:ascii="Arial" w:hAnsi="Arial" w:cs="Arial"/>
            <w:sz w:val="24"/>
            <w:szCs w:val="24"/>
          </w:rPr>
          <w:fldChar w:fldCharType="begin"/>
        </w:r>
        <w:r w:rsidR="004A7602">
          <w:rPr>
            <w:rFonts w:ascii="Arial" w:hAnsi="Arial" w:cs="Arial"/>
            <w:sz w:val="24"/>
            <w:szCs w:val="24"/>
          </w:rPr>
          <w:instrText xml:space="preserve"> HYPERLINK "</w:instrText>
        </w:r>
      </w:ins>
      <w:ins w:id="180" w:author="Evelyn Lopes" w:date="2021-10-14T20:17:00Z">
        <w:r w:rsidR="004A7602" w:rsidRPr="004A7602">
          <w:rPr>
            <w:rFonts w:ascii="Arial" w:hAnsi="Arial" w:cs="Arial"/>
            <w:sz w:val="24"/>
            <w:szCs w:val="24"/>
            <w:rPrChange w:id="181" w:author="Evelyn Lopes" w:date="2021-10-14T20:17:00Z">
              <w:rPr>
                <w:rFonts w:ascii="Arial" w:hAnsi="Arial" w:cs="Arial"/>
                <w:b/>
                <w:bCs/>
                <w:sz w:val="24"/>
                <w:szCs w:val="24"/>
              </w:rPr>
            </w:rPrChange>
          </w:rPr>
          <w:instrText>https://www.nasa.gov/mission_pages/station/research/station-science-101/cardiovascular-health-in-microgravity/#:~:text=In%20microgravity%20the%20heart%20changes,control%20blood%20flow%20as%20well</w:instrText>
        </w:r>
      </w:ins>
      <w:ins w:id="182" w:author="Evelyn Lopes" w:date="2021-10-14T20:18:00Z">
        <w:r w:rsidR="004A7602">
          <w:rPr>
            <w:rFonts w:ascii="Arial" w:hAnsi="Arial" w:cs="Arial"/>
            <w:sz w:val="24"/>
            <w:szCs w:val="24"/>
          </w:rPr>
          <w:instrText xml:space="preserve">" </w:instrText>
        </w:r>
        <w:r w:rsidR="004A7602">
          <w:rPr>
            <w:rFonts w:ascii="Arial" w:hAnsi="Arial" w:cs="Arial"/>
            <w:sz w:val="24"/>
            <w:szCs w:val="24"/>
          </w:rPr>
          <w:fldChar w:fldCharType="separate"/>
        </w:r>
      </w:ins>
      <w:ins w:id="183" w:author="Evelyn Lopes" w:date="2021-10-14T20:17:00Z">
        <w:r w:rsidR="004A7602" w:rsidRPr="008E6918">
          <w:rPr>
            <w:rStyle w:val="Hyperlink"/>
            <w:rPrChange w:id="184" w:author="Evelyn Lopes" w:date="2021-10-14T20:17:00Z">
              <w:rPr>
                <w:rFonts w:ascii="Arial" w:hAnsi="Arial" w:cs="Arial"/>
                <w:b/>
                <w:bCs/>
                <w:sz w:val="24"/>
                <w:szCs w:val="24"/>
              </w:rPr>
            </w:rPrChange>
          </w:rPr>
          <w:t>https://www.nasa.gov/mission_pages/station/research/station-science-101/cardiovascular-health-in-</w:t>
        </w:r>
        <w:r w:rsidR="004A7602" w:rsidRPr="008E6918">
          <w:rPr>
            <w:rStyle w:val="Hyperlink"/>
            <w:rPrChange w:id="185" w:author="Evelyn Lopes" w:date="2021-10-14T20:17:00Z">
              <w:rPr>
                <w:rFonts w:ascii="Arial" w:hAnsi="Arial" w:cs="Arial"/>
                <w:b/>
                <w:bCs/>
                <w:sz w:val="24"/>
                <w:szCs w:val="24"/>
              </w:rPr>
            </w:rPrChange>
          </w:rPr>
          <w:lastRenderedPageBreak/>
          <w:t>microgravity/#:~:text=In%20microgravity%20the%20heart%20changes,control%20blood%20flow%20as%20well</w:t>
        </w:r>
      </w:ins>
      <w:ins w:id="186" w:author="Evelyn Lopes" w:date="2021-10-14T20:18:00Z">
        <w:r w:rsidR="004A7602">
          <w:rPr>
            <w:rFonts w:ascii="Arial" w:hAnsi="Arial" w:cs="Arial"/>
            <w:sz w:val="24"/>
            <w:szCs w:val="24"/>
          </w:rPr>
          <w:fldChar w:fldCharType="end"/>
        </w:r>
        <w:r w:rsidR="004A7602">
          <w:rPr>
            <w:rFonts w:ascii="Arial" w:hAnsi="Arial" w:cs="Arial"/>
            <w:sz w:val="24"/>
            <w:szCs w:val="24"/>
          </w:rPr>
          <w:t xml:space="preserve"> </w:t>
        </w:r>
      </w:ins>
    </w:p>
    <w:p w14:paraId="4F04D3C5" w14:textId="06B9CCA1" w:rsidR="005B400C" w:rsidRDefault="00B77D46" w:rsidP="00B21E04">
      <w:pPr>
        <w:spacing w:before="30" w:after="0" w:line="360" w:lineRule="auto"/>
        <w:jc w:val="both"/>
        <w:rPr>
          <w:ins w:id="187" w:author="Evelyn Lopes" w:date="2021-10-14T20:18:00Z"/>
          <w:rFonts w:ascii="Arial" w:hAnsi="Arial" w:cs="Arial"/>
          <w:sz w:val="24"/>
          <w:szCs w:val="24"/>
        </w:rPr>
      </w:pPr>
      <w:ins w:id="188" w:author="Evelyn Lopes" w:date="2021-10-14T20:28:00Z">
        <w:r>
          <w:rPr>
            <w:rFonts w:ascii="Arial" w:hAnsi="Arial" w:cs="Arial"/>
            <w:sz w:val="24"/>
            <w:szCs w:val="24"/>
          </w:rPr>
          <w:t>Perguntar dos autores desse artigo</w:t>
        </w:r>
      </w:ins>
    </w:p>
    <w:p w14:paraId="09B5BC61" w14:textId="1106C869" w:rsidR="00906F29" w:rsidRPr="00906F29" w:rsidRDefault="00906F29" w:rsidP="00906F29">
      <w:pPr>
        <w:spacing w:before="30" w:after="0" w:line="240" w:lineRule="auto"/>
        <w:rPr>
          <w:ins w:id="189" w:author="Evelyn Lopes" w:date="2021-10-14T20:19:00Z"/>
          <w:rFonts w:ascii="Arial" w:hAnsi="Arial" w:cs="Arial"/>
          <w:sz w:val="24"/>
          <w:szCs w:val="24"/>
        </w:rPr>
      </w:pPr>
      <w:ins w:id="190" w:author="Evelyn Lopes" w:date="2021-10-14T20:19:00Z">
        <w:r>
          <w:rPr>
            <w:rFonts w:ascii="Arial" w:hAnsi="Arial" w:cs="Arial"/>
            <w:sz w:val="24"/>
            <w:szCs w:val="24"/>
          </w:rPr>
          <w:t xml:space="preserve"> 3</w:t>
        </w:r>
        <w:r w:rsidRPr="00906F29">
          <w:t xml:space="preserve"> </w:t>
        </w:r>
        <w:r w:rsidRPr="00906F29">
          <w:rPr>
            <w:rFonts w:ascii="Arial" w:hAnsi="Arial" w:cs="Arial"/>
            <w:sz w:val="24"/>
            <w:szCs w:val="24"/>
          </w:rPr>
          <w:t xml:space="preserve">Risk </w:t>
        </w:r>
        <w:proofErr w:type="spellStart"/>
        <w:r w:rsidRPr="00906F29">
          <w:rPr>
            <w:rFonts w:ascii="Arial" w:hAnsi="Arial" w:cs="Arial"/>
            <w:sz w:val="24"/>
            <w:szCs w:val="24"/>
          </w:rPr>
          <w:t>of</w:t>
        </w:r>
        <w:proofErr w:type="spellEnd"/>
        <w:r w:rsidRPr="00906F29">
          <w:rPr>
            <w:rFonts w:ascii="Arial" w:hAnsi="Arial" w:cs="Arial"/>
            <w:sz w:val="24"/>
            <w:szCs w:val="24"/>
          </w:rPr>
          <w:t xml:space="preserve"> </w:t>
        </w:r>
        <w:proofErr w:type="spellStart"/>
        <w:r w:rsidRPr="00906F29">
          <w:rPr>
            <w:rFonts w:ascii="Arial" w:hAnsi="Arial" w:cs="Arial"/>
            <w:sz w:val="24"/>
            <w:szCs w:val="24"/>
          </w:rPr>
          <w:t>Spaceflight</w:t>
        </w:r>
        <w:proofErr w:type="spellEnd"/>
        <w:r w:rsidRPr="00906F29">
          <w:rPr>
            <w:rFonts w:ascii="Arial" w:hAnsi="Arial" w:cs="Arial"/>
            <w:sz w:val="24"/>
            <w:szCs w:val="24"/>
          </w:rPr>
          <w:t xml:space="preserve"> Associated Neuro-ocular </w:t>
        </w:r>
        <w:proofErr w:type="spellStart"/>
        <w:r w:rsidRPr="00906F29">
          <w:rPr>
            <w:rFonts w:ascii="Arial" w:hAnsi="Arial" w:cs="Arial"/>
            <w:sz w:val="24"/>
            <w:szCs w:val="24"/>
          </w:rPr>
          <w:t>Syndrome</w:t>
        </w:r>
        <w:proofErr w:type="spellEnd"/>
        <w:r w:rsidRPr="00906F29">
          <w:rPr>
            <w:rFonts w:ascii="Arial" w:hAnsi="Arial" w:cs="Arial"/>
            <w:sz w:val="24"/>
            <w:szCs w:val="24"/>
          </w:rPr>
          <w:t xml:space="preserve"> </w:t>
        </w:r>
      </w:ins>
    </w:p>
    <w:p w14:paraId="6A95DE43" w14:textId="523288B7" w:rsidR="004A7602" w:rsidRPr="002F0497" w:rsidRDefault="00906F29">
      <w:pPr>
        <w:spacing w:before="30" w:after="0" w:line="240" w:lineRule="auto"/>
        <w:rPr>
          <w:rFonts w:ascii="Arial" w:hAnsi="Arial" w:cs="Arial"/>
          <w:sz w:val="24"/>
          <w:szCs w:val="24"/>
        </w:rPr>
        <w:pPrChange w:id="191" w:author="Evelyn Lopes" w:date="2021-10-14T20:19:00Z">
          <w:pPr>
            <w:spacing w:before="30" w:after="0" w:line="360" w:lineRule="auto"/>
            <w:jc w:val="both"/>
          </w:pPr>
        </w:pPrChange>
      </w:pPr>
      <w:ins w:id="192" w:author="Evelyn Lopes" w:date="2021-10-14T20:19:00Z">
        <w:r w:rsidRPr="00906F29">
          <w:rPr>
            <w:rFonts w:ascii="Arial" w:hAnsi="Arial" w:cs="Arial"/>
            <w:sz w:val="24"/>
            <w:szCs w:val="24"/>
          </w:rPr>
          <w:t>(SANS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HYPERLINK "</w:instrText>
        </w:r>
        <w:r w:rsidRPr="00906F29">
          <w:rPr>
            <w:rFonts w:ascii="Arial" w:hAnsi="Arial" w:cs="Arial"/>
            <w:sz w:val="24"/>
            <w:szCs w:val="24"/>
          </w:rPr>
          <w:instrText>https://humanresearchroadmap.nasa.gov/evidence/reports/SANS.pdf?rnd=0.959188390504191</w:instrText>
        </w:r>
        <w:r>
          <w:rPr>
            <w:rFonts w:ascii="Arial" w:hAnsi="Arial" w:cs="Arial"/>
            <w:sz w:val="24"/>
            <w:szCs w:val="24"/>
          </w:rPr>
          <w:instrText xml:space="preserve">" </w:instrText>
        </w:r>
        <w:r>
          <w:rPr>
            <w:rFonts w:ascii="Arial" w:hAnsi="Arial" w:cs="Arial"/>
            <w:sz w:val="24"/>
            <w:szCs w:val="24"/>
          </w:rPr>
          <w:fldChar w:fldCharType="separate"/>
        </w:r>
        <w:r w:rsidRPr="008E6918">
          <w:rPr>
            <w:rStyle w:val="Hyperlink"/>
            <w:rFonts w:ascii="Arial" w:hAnsi="Arial" w:cs="Arial"/>
            <w:sz w:val="24"/>
            <w:szCs w:val="24"/>
          </w:rPr>
          <w:t>https://humanresearchroadmap.nasa.gov/evidence/reports/SANS.pdf?rnd=0.959188390504191</w:t>
        </w:r>
        <w:r>
          <w:rPr>
            <w:rFonts w:ascii="Arial" w:hAnsi="Arial" w:cs="Arial"/>
            <w:sz w:val="24"/>
            <w:szCs w:val="24"/>
          </w:rPr>
          <w:fldChar w:fldCharType="end"/>
        </w:r>
        <w:r>
          <w:rPr>
            <w:rFonts w:ascii="Arial" w:hAnsi="Arial" w:cs="Arial"/>
            <w:sz w:val="24"/>
            <w:szCs w:val="24"/>
          </w:rPr>
          <w:t xml:space="preserve"> </w:t>
        </w:r>
      </w:ins>
    </w:p>
    <w:p w14:paraId="356CA96D" w14:textId="3382BAB3" w:rsidR="002F0497" w:rsidRPr="002F0497" w:rsidRDefault="002F0497" w:rsidP="00B21E04">
      <w:pPr>
        <w:spacing w:before="30" w:after="0" w:line="360" w:lineRule="auto"/>
        <w:jc w:val="both"/>
        <w:rPr>
          <w:rFonts w:ascii="Arial" w:hAnsi="Arial" w:cs="Arial"/>
          <w:sz w:val="24"/>
          <w:szCs w:val="24"/>
        </w:rPr>
      </w:pPr>
      <w:r w:rsidRPr="002F0497">
        <w:rPr>
          <w:rFonts w:ascii="Arial" w:hAnsi="Arial" w:cs="Arial"/>
          <w:sz w:val="24"/>
          <w:szCs w:val="24"/>
        </w:rPr>
        <w:tab/>
      </w:r>
    </w:p>
    <w:p w14:paraId="1CD39AAC" w14:textId="6BDB611B" w:rsidR="00CE5543" w:rsidDel="00356FE1" w:rsidRDefault="00332E1A" w:rsidP="006616A7">
      <w:pPr>
        <w:spacing w:before="30" w:after="0" w:line="360" w:lineRule="auto"/>
        <w:ind w:left="360"/>
        <w:rPr>
          <w:ins w:id="193" w:author="Luis" w:date="2021-10-13T10:04:00Z"/>
          <w:del w:id="194" w:author="Evelyn Lopes" w:date="2021-10-14T14:13:00Z"/>
          <w:rFonts w:ascii="Arial" w:hAnsi="Arial" w:cs="Arial"/>
          <w:b/>
          <w:bCs/>
          <w:sz w:val="24"/>
          <w:szCs w:val="24"/>
        </w:rPr>
      </w:pPr>
      <w:ins w:id="195" w:author="Luis" w:date="2021-10-13T10:04:00Z">
        <w:del w:id="196" w:author="Evelyn Lopes" w:date="2021-10-14T14:13:00Z">
          <w:r w:rsidDel="00356FE1">
            <w:rPr>
              <w:rFonts w:ascii="Arial" w:hAnsi="Arial" w:cs="Arial"/>
              <w:b/>
              <w:bCs/>
              <w:sz w:val="24"/>
              <w:szCs w:val="24"/>
            </w:rPr>
            <w:delText>FIZ ALGUMAS CORREÇÕES</w:delText>
          </w:r>
        </w:del>
      </w:ins>
    </w:p>
    <w:p w14:paraId="436B1470" w14:textId="786ABD4E" w:rsidR="00332E1A" w:rsidDel="00356FE1" w:rsidRDefault="00332E1A" w:rsidP="006616A7">
      <w:pPr>
        <w:spacing w:before="30" w:after="0" w:line="360" w:lineRule="auto"/>
        <w:ind w:left="360"/>
        <w:rPr>
          <w:ins w:id="197" w:author="Luis" w:date="2021-10-13T10:04:00Z"/>
          <w:del w:id="198" w:author="Evelyn Lopes" w:date="2021-10-14T14:13:00Z"/>
          <w:rFonts w:ascii="Arial" w:hAnsi="Arial" w:cs="Arial"/>
          <w:b/>
          <w:bCs/>
          <w:sz w:val="24"/>
          <w:szCs w:val="24"/>
        </w:rPr>
      </w:pPr>
      <w:ins w:id="199" w:author="Luis" w:date="2021-10-13T10:04:00Z">
        <w:del w:id="200" w:author="Evelyn Lopes" w:date="2021-10-14T14:13:00Z">
          <w:r w:rsidDel="00356FE1">
            <w:rPr>
              <w:rFonts w:ascii="Arial" w:hAnsi="Arial" w:cs="Arial"/>
              <w:b/>
              <w:bCs/>
              <w:sz w:val="24"/>
              <w:szCs w:val="24"/>
            </w:rPr>
            <w:delText>ACHO QUE ESTÁ FICANDO BOM.</w:delText>
          </w:r>
        </w:del>
      </w:ins>
    </w:p>
    <w:p w14:paraId="78BB764E" w14:textId="1EA0B411" w:rsidR="00332E1A" w:rsidRPr="00332E1A" w:rsidDel="00356FE1" w:rsidRDefault="00332E1A" w:rsidP="006616A7">
      <w:pPr>
        <w:spacing w:before="30" w:after="0" w:line="360" w:lineRule="auto"/>
        <w:ind w:left="360"/>
        <w:rPr>
          <w:del w:id="201" w:author="Evelyn Lopes" w:date="2021-10-14T14:08:00Z"/>
          <w:rFonts w:ascii="Arial" w:hAnsi="Arial" w:cs="Arial"/>
          <w:b/>
          <w:bCs/>
          <w:sz w:val="24"/>
          <w:szCs w:val="24"/>
          <w:rPrChange w:id="202" w:author="Luis" w:date="2021-10-13T10:04:00Z">
            <w:rPr>
              <w:del w:id="203" w:author="Evelyn Lopes" w:date="2021-10-14T14:08:00Z"/>
              <w:rFonts w:ascii="Arial" w:hAnsi="Arial" w:cs="Arial"/>
              <w:sz w:val="24"/>
              <w:szCs w:val="24"/>
            </w:rPr>
          </w:rPrChange>
        </w:rPr>
      </w:pPr>
      <w:ins w:id="204" w:author="Luis" w:date="2021-10-13T10:04:00Z">
        <w:del w:id="205" w:author="Evelyn Lopes" w:date="2021-10-14T14:13:00Z">
          <w:r w:rsidDel="00356FE1">
            <w:rPr>
              <w:rFonts w:ascii="Arial" w:hAnsi="Arial" w:cs="Arial"/>
              <w:b/>
              <w:bCs/>
              <w:sz w:val="24"/>
              <w:szCs w:val="24"/>
            </w:rPr>
            <w:delText xml:space="preserve">Na minha opinião, ao final de cada </w:delText>
          </w:r>
        </w:del>
      </w:ins>
      <w:ins w:id="206" w:author="Luis" w:date="2021-10-13T10:05:00Z">
        <w:del w:id="207" w:author="Evelyn Lopes" w:date="2021-10-14T14:13:00Z">
          <w:r w:rsidDel="00356FE1">
            <w:rPr>
              <w:rFonts w:ascii="Arial" w:hAnsi="Arial" w:cs="Arial"/>
              <w:b/>
              <w:bCs/>
              <w:sz w:val="24"/>
              <w:szCs w:val="24"/>
            </w:rPr>
            <w:delText xml:space="preserve">SISTEMA, como vc citou autores diversos, poderia criar uma tabela com o principal resultado de cada trabalho citado. Aí vc teria </w:delText>
          </w:r>
        </w:del>
      </w:ins>
      <w:ins w:id="208" w:author="Luis" w:date="2021-10-13T10:10:00Z">
        <w:del w:id="209" w:author="Evelyn Lopes" w:date="2021-10-14T14:13:00Z">
          <w:r w:rsidR="00AF3D60" w:rsidDel="00356FE1">
            <w:rPr>
              <w:rFonts w:ascii="Arial" w:hAnsi="Arial" w:cs="Arial"/>
              <w:b/>
              <w:bCs/>
              <w:sz w:val="24"/>
              <w:szCs w:val="24"/>
            </w:rPr>
            <w:delText>diversos resutados</w:delText>
          </w:r>
        </w:del>
      </w:ins>
      <w:ins w:id="210" w:author="Luis" w:date="2021-10-13T10:05:00Z">
        <w:del w:id="211" w:author="Evelyn Lopes" w:date="2021-10-14T14:13:00Z">
          <w:r w:rsidDel="00356FE1">
            <w:rPr>
              <w:rFonts w:ascii="Arial" w:hAnsi="Arial" w:cs="Arial"/>
              <w:b/>
              <w:bCs/>
              <w:sz w:val="24"/>
              <w:szCs w:val="24"/>
            </w:rPr>
            <w:delText xml:space="preserve"> para ap</w:delText>
          </w:r>
        </w:del>
      </w:ins>
      <w:ins w:id="212" w:author="Luis" w:date="2021-10-13T10:10:00Z">
        <w:del w:id="213" w:author="Evelyn Lopes" w:date="2021-10-14T14:13:00Z">
          <w:r w:rsidR="00AF3D60" w:rsidDel="00356FE1">
            <w:rPr>
              <w:rFonts w:ascii="Arial" w:hAnsi="Arial" w:cs="Arial"/>
              <w:b/>
              <w:bCs/>
              <w:sz w:val="24"/>
              <w:szCs w:val="24"/>
            </w:rPr>
            <w:delText>r</w:delText>
          </w:r>
        </w:del>
      </w:ins>
      <w:ins w:id="214" w:author="Luis" w:date="2021-10-13T10:05:00Z">
        <w:del w:id="215" w:author="Evelyn Lopes" w:date="2021-10-14T14:13:00Z">
          <w:r w:rsidDel="00356FE1">
            <w:rPr>
              <w:rFonts w:ascii="Arial" w:hAnsi="Arial" w:cs="Arial"/>
              <w:b/>
              <w:bCs/>
              <w:sz w:val="24"/>
              <w:szCs w:val="24"/>
            </w:rPr>
            <w:delText>esentar na forma de slides.</w:delText>
          </w:r>
        </w:del>
      </w:ins>
    </w:p>
    <w:p w14:paraId="727865B0" w14:textId="0E8DDBB8" w:rsidR="00CE5543" w:rsidDel="00356FE1" w:rsidRDefault="00AF3D60" w:rsidP="006616A7">
      <w:pPr>
        <w:spacing w:before="30" w:after="0" w:line="360" w:lineRule="auto"/>
        <w:ind w:left="360"/>
        <w:rPr>
          <w:ins w:id="216" w:author="Luis" w:date="2021-10-13T10:11:00Z"/>
          <w:del w:id="217" w:author="Evelyn Lopes" w:date="2021-10-14T14:13:00Z"/>
          <w:rFonts w:ascii="Arial" w:hAnsi="Arial" w:cs="Arial"/>
          <w:sz w:val="24"/>
          <w:szCs w:val="24"/>
        </w:rPr>
      </w:pPr>
      <w:ins w:id="218" w:author="Luis" w:date="2021-10-13T10:10:00Z">
        <w:del w:id="219" w:author="Evelyn Lopes" w:date="2021-10-14T14:13:00Z">
          <w:r w:rsidDel="00356FE1">
            <w:rPr>
              <w:rFonts w:ascii="Arial" w:hAnsi="Arial" w:cs="Arial"/>
              <w:sz w:val="24"/>
              <w:szCs w:val="24"/>
            </w:rPr>
            <w:delText xml:space="preserve">Mas aceito </w:delText>
          </w:r>
        </w:del>
      </w:ins>
      <w:ins w:id="220" w:author="Luis" w:date="2021-10-13T10:11:00Z">
        <w:del w:id="221" w:author="Evelyn Lopes" w:date="2021-10-14T14:13:00Z">
          <w:r w:rsidDel="00356FE1">
            <w:rPr>
              <w:rFonts w:ascii="Arial" w:hAnsi="Arial" w:cs="Arial"/>
              <w:sz w:val="24"/>
              <w:szCs w:val="24"/>
            </w:rPr>
            <w:delText>suas opções também</w:delText>
          </w:r>
        </w:del>
      </w:ins>
    </w:p>
    <w:p w14:paraId="478991A6" w14:textId="7332C7FB" w:rsidR="00AF3D60" w:rsidDel="00356FE1" w:rsidRDefault="00AF3D60" w:rsidP="006616A7">
      <w:pPr>
        <w:spacing w:before="30" w:after="0" w:line="360" w:lineRule="auto"/>
        <w:ind w:left="360"/>
        <w:rPr>
          <w:del w:id="222" w:author="Evelyn Lopes" w:date="2021-10-14T14:13:00Z"/>
          <w:rFonts w:ascii="Arial" w:hAnsi="Arial" w:cs="Arial"/>
          <w:sz w:val="24"/>
          <w:szCs w:val="24"/>
        </w:rPr>
      </w:pPr>
    </w:p>
    <w:p w14:paraId="6BF5BFBE" w14:textId="7E2ED37A" w:rsidR="006A7656" w:rsidRPr="00DC6FA2" w:rsidDel="00356FE1" w:rsidRDefault="006A7656" w:rsidP="00792129">
      <w:pPr>
        <w:spacing w:before="30" w:after="0" w:line="360" w:lineRule="auto"/>
        <w:jc w:val="both"/>
        <w:rPr>
          <w:del w:id="223" w:author="Evelyn Lopes" w:date="2021-10-14T14:13:00Z"/>
          <w:rFonts w:ascii="Arial" w:hAnsi="Arial" w:cs="Arial"/>
          <w:color w:val="212121"/>
          <w:sz w:val="20"/>
          <w:szCs w:val="20"/>
          <w:shd w:val="clear" w:color="auto" w:fill="FFFFFF"/>
        </w:rPr>
      </w:pPr>
    </w:p>
    <w:p w14:paraId="410FACD9" w14:textId="6573F3B7" w:rsidR="008C59BB" w:rsidRPr="00DC6FA2" w:rsidDel="00356FE1" w:rsidRDefault="008C59BB" w:rsidP="00792129">
      <w:pPr>
        <w:spacing w:before="30" w:after="0" w:line="360" w:lineRule="auto"/>
        <w:jc w:val="both"/>
        <w:rPr>
          <w:del w:id="224" w:author="Evelyn Lopes" w:date="2021-10-14T14:13:00Z"/>
          <w:rFonts w:ascii="Arial" w:hAnsi="Arial" w:cs="Arial"/>
          <w:color w:val="212121"/>
          <w:sz w:val="20"/>
          <w:szCs w:val="20"/>
          <w:shd w:val="clear" w:color="auto" w:fill="FFFFFF"/>
        </w:rPr>
      </w:pPr>
    </w:p>
    <w:p w14:paraId="5D29A759" w14:textId="2C59B230" w:rsidR="008C59BB" w:rsidRPr="00DC6FA2" w:rsidDel="00356FE1" w:rsidRDefault="008C59BB" w:rsidP="00792129">
      <w:pPr>
        <w:spacing w:before="30" w:after="0" w:line="360" w:lineRule="auto"/>
        <w:jc w:val="both"/>
        <w:rPr>
          <w:del w:id="225" w:author="Evelyn Lopes" w:date="2021-10-14T14:13:00Z"/>
          <w:rFonts w:ascii="Arial" w:hAnsi="Arial" w:cs="Arial"/>
          <w:color w:val="212121"/>
          <w:sz w:val="20"/>
          <w:szCs w:val="20"/>
          <w:shd w:val="clear" w:color="auto" w:fill="FFFFFF"/>
        </w:rPr>
      </w:pPr>
    </w:p>
    <w:p w14:paraId="7AFDCE5B" w14:textId="75E26E2B" w:rsidR="00177A3F" w:rsidRPr="00DC6FA2" w:rsidRDefault="00177A3F" w:rsidP="00792129">
      <w:pPr>
        <w:spacing w:before="30" w:after="0" w:line="360" w:lineRule="auto"/>
        <w:jc w:val="both"/>
        <w:rPr>
          <w:rFonts w:ascii="Arial" w:hAnsi="Arial" w:cs="Arial"/>
          <w:color w:val="212121"/>
          <w:sz w:val="20"/>
          <w:szCs w:val="20"/>
          <w:shd w:val="clear" w:color="auto" w:fill="FFFFFF"/>
        </w:rPr>
      </w:pPr>
    </w:p>
    <w:p w14:paraId="0AA96FC5" w14:textId="21318DB1" w:rsidR="00177A3F" w:rsidRPr="00DC6FA2" w:rsidRDefault="00177A3F" w:rsidP="00792129">
      <w:pPr>
        <w:spacing w:before="30" w:after="0" w:line="360" w:lineRule="auto"/>
        <w:jc w:val="both"/>
        <w:rPr>
          <w:rFonts w:ascii="Arial" w:hAnsi="Arial" w:cs="Arial"/>
          <w:color w:val="212121"/>
          <w:sz w:val="20"/>
          <w:szCs w:val="20"/>
          <w:shd w:val="clear" w:color="auto" w:fill="FFFFFF"/>
        </w:rPr>
      </w:pPr>
    </w:p>
    <w:p w14:paraId="051590D4" w14:textId="2761BA1B" w:rsidR="00177A3F" w:rsidRPr="00DC6FA2" w:rsidRDefault="00177A3F" w:rsidP="00792129">
      <w:pPr>
        <w:spacing w:before="30" w:after="0" w:line="360" w:lineRule="auto"/>
        <w:jc w:val="both"/>
        <w:rPr>
          <w:rFonts w:ascii="Arial" w:hAnsi="Arial" w:cs="Arial"/>
          <w:color w:val="212121"/>
          <w:sz w:val="20"/>
          <w:szCs w:val="20"/>
          <w:shd w:val="clear" w:color="auto" w:fill="FFFFFF"/>
        </w:rPr>
      </w:pPr>
    </w:p>
    <w:p w14:paraId="6B2D7446" w14:textId="49D292CC" w:rsidR="00177A3F" w:rsidRPr="00DC6FA2" w:rsidRDefault="00177A3F" w:rsidP="00792129">
      <w:pPr>
        <w:spacing w:before="30" w:after="0" w:line="360" w:lineRule="auto"/>
        <w:jc w:val="both"/>
        <w:rPr>
          <w:rFonts w:ascii="Arial" w:hAnsi="Arial" w:cs="Arial"/>
          <w:color w:val="212121"/>
          <w:sz w:val="20"/>
          <w:szCs w:val="20"/>
          <w:shd w:val="clear" w:color="auto" w:fill="FFFFFF"/>
        </w:rPr>
      </w:pPr>
    </w:p>
    <w:p w14:paraId="0A1EEF9C" w14:textId="77777777" w:rsidR="008C59BB" w:rsidRPr="00DC6FA2" w:rsidRDefault="008C59BB" w:rsidP="00792129">
      <w:pPr>
        <w:spacing w:before="30" w:after="0" w:line="360" w:lineRule="auto"/>
        <w:jc w:val="both"/>
        <w:rPr>
          <w:rFonts w:ascii="Arial" w:hAnsi="Arial" w:cs="Arial"/>
          <w:sz w:val="24"/>
          <w:szCs w:val="24"/>
        </w:rPr>
      </w:pPr>
    </w:p>
    <w:p w14:paraId="70616C4A" w14:textId="77777777" w:rsidR="0092126E" w:rsidRPr="00DC6FA2" w:rsidRDefault="0092126E" w:rsidP="00792129">
      <w:pPr>
        <w:spacing w:before="30" w:after="0" w:line="360" w:lineRule="auto"/>
        <w:jc w:val="both"/>
        <w:rPr>
          <w:rFonts w:ascii="Arial" w:hAnsi="Arial" w:cs="Arial"/>
          <w:b/>
          <w:bCs/>
          <w:sz w:val="24"/>
          <w:szCs w:val="24"/>
        </w:rPr>
      </w:pPr>
    </w:p>
    <w:p w14:paraId="588BAAFE" w14:textId="34755B45" w:rsidR="00124C6C" w:rsidRPr="00DC6FA2" w:rsidRDefault="00124C6C" w:rsidP="00792129">
      <w:pPr>
        <w:spacing w:before="30" w:after="0" w:line="360" w:lineRule="auto"/>
        <w:jc w:val="both"/>
        <w:rPr>
          <w:rFonts w:ascii="Arial" w:hAnsi="Arial" w:cs="Arial"/>
          <w:sz w:val="24"/>
          <w:szCs w:val="24"/>
        </w:rPr>
      </w:pPr>
      <w:r w:rsidRPr="00DC6FA2">
        <w:rPr>
          <w:rFonts w:ascii="Arial" w:hAnsi="Arial" w:cs="Arial"/>
          <w:sz w:val="24"/>
          <w:szCs w:val="24"/>
        </w:rPr>
        <w:tab/>
      </w:r>
    </w:p>
    <w:p w14:paraId="3C1E8284" w14:textId="7784227A" w:rsidR="00124C6C" w:rsidRPr="00DC6FA2" w:rsidRDefault="00124C6C" w:rsidP="00792129">
      <w:pPr>
        <w:spacing w:before="30" w:after="0" w:line="360" w:lineRule="auto"/>
        <w:jc w:val="both"/>
        <w:rPr>
          <w:rFonts w:ascii="Arial" w:eastAsia="Arial" w:hAnsi="Arial" w:cs="Arial"/>
          <w:sz w:val="24"/>
          <w:szCs w:val="24"/>
        </w:rPr>
      </w:pPr>
      <w:r w:rsidRPr="00DC6FA2">
        <w:rPr>
          <w:rFonts w:ascii="Arial" w:hAnsi="Arial" w:cs="Arial"/>
          <w:sz w:val="24"/>
          <w:szCs w:val="24"/>
        </w:rPr>
        <w:tab/>
      </w:r>
      <w:r w:rsidR="00670E73" w:rsidRPr="00DC6FA2">
        <w:rPr>
          <w:rFonts w:ascii="Arial" w:hAnsi="Arial" w:cs="Arial"/>
          <w:sz w:val="24"/>
          <w:szCs w:val="24"/>
        </w:rPr>
        <w:t xml:space="preserve"> </w:t>
      </w:r>
    </w:p>
    <w:p w14:paraId="27E19103" w14:textId="117F22E8" w:rsidR="00C763E3" w:rsidRPr="00DC6FA2" w:rsidRDefault="00C763E3">
      <w:pPr>
        <w:spacing w:before="30" w:after="0" w:line="360" w:lineRule="auto"/>
        <w:rPr>
          <w:rFonts w:ascii="Arial" w:eastAsia="Arial" w:hAnsi="Arial" w:cs="Arial"/>
          <w:b/>
          <w:sz w:val="24"/>
          <w:szCs w:val="24"/>
        </w:rPr>
      </w:pPr>
    </w:p>
    <w:p w14:paraId="556ACA7D" w14:textId="7CE6FDB1" w:rsidR="001B1329" w:rsidRPr="00DC6FA2" w:rsidRDefault="001B1329">
      <w:pPr>
        <w:spacing w:before="30" w:after="0" w:line="360" w:lineRule="auto"/>
        <w:rPr>
          <w:rFonts w:ascii="Arial" w:eastAsia="Arial" w:hAnsi="Arial" w:cs="Arial"/>
          <w:b/>
          <w:sz w:val="24"/>
          <w:szCs w:val="24"/>
        </w:rPr>
      </w:pPr>
    </w:p>
    <w:p w14:paraId="449F58CD" w14:textId="77777777" w:rsidR="001B1329" w:rsidRPr="00DC6FA2" w:rsidRDefault="001B1329">
      <w:pPr>
        <w:spacing w:before="30" w:after="0" w:line="360" w:lineRule="auto"/>
        <w:rPr>
          <w:rFonts w:ascii="Arial" w:eastAsia="Arial" w:hAnsi="Arial" w:cs="Arial"/>
          <w:b/>
          <w:sz w:val="24"/>
          <w:szCs w:val="24"/>
        </w:rPr>
      </w:pPr>
    </w:p>
    <w:p w14:paraId="749D442A" w14:textId="77777777" w:rsidR="00606115" w:rsidRPr="00DC6FA2" w:rsidRDefault="00606115">
      <w:pPr>
        <w:spacing w:before="30" w:after="0" w:line="360" w:lineRule="auto"/>
        <w:jc w:val="center"/>
        <w:rPr>
          <w:rFonts w:ascii="Arial" w:eastAsia="Arial" w:hAnsi="Arial" w:cs="Arial"/>
          <w:b/>
          <w:sz w:val="24"/>
          <w:szCs w:val="24"/>
        </w:rPr>
      </w:pPr>
    </w:p>
    <w:p w14:paraId="31B548DC" w14:textId="77777777" w:rsidR="00606115" w:rsidRPr="00DC6FA2" w:rsidRDefault="00606115">
      <w:pPr>
        <w:spacing w:before="30" w:after="0" w:line="360" w:lineRule="auto"/>
        <w:jc w:val="center"/>
        <w:rPr>
          <w:rFonts w:ascii="Arial" w:eastAsia="Arial" w:hAnsi="Arial" w:cs="Arial"/>
          <w:b/>
          <w:sz w:val="24"/>
          <w:szCs w:val="24"/>
        </w:rPr>
      </w:pPr>
    </w:p>
    <w:p w14:paraId="5DF09866" w14:textId="77777777" w:rsidR="00606115" w:rsidRPr="00DC6FA2" w:rsidRDefault="00606115">
      <w:pPr>
        <w:spacing w:before="30" w:after="0" w:line="360" w:lineRule="auto"/>
        <w:jc w:val="center"/>
        <w:rPr>
          <w:rFonts w:ascii="Arial" w:eastAsia="Arial" w:hAnsi="Arial" w:cs="Arial"/>
          <w:b/>
          <w:sz w:val="24"/>
          <w:szCs w:val="24"/>
        </w:rPr>
      </w:pPr>
    </w:p>
    <w:p w14:paraId="6C08AF8F" w14:textId="77777777" w:rsidR="00606115" w:rsidRPr="00DC6FA2" w:rsidRDefault="00606115">
      <w:pPr>
        <w:spacing w:before="30" w:after="0" w:line="360" w:lineRule="auto"/>
        <w:jc w:val="center"/>
        <w:rPr>
          <w:rFonts w:ascii="Arial" w:eastAsia="Arial" w:hAnsi="Arial" w:cs="Arial"/>
          <w:b/>
          <w:sz w:val="24"/>
          <w:szCs w:val="24"/>
        </w:rPr>
      </w:pPr>
    </w:p>
    <w:p w14:paraId="5D8BA255" w14:textId="77777777" w:rsidR="00606115" w:rsidRPr="00DC6FA2" w:rsidRDefault="00606115">
      <w:pPr>
        <w:spacing w:before="30" w:after="0" w:line="360" w:lineRule="auto"/>
        <w:jc w:val="center"/>
        <w:rPr>
          <w:rFonts w:ascii="Arial" w:eastAsia="Arial" w:hAnsi="Arial" w:cs="Arial"/>
          <w:b/>
          <w:sz w:val="24"/>
          <w:szCs w:val="24"/>
        </w:rPr>
      </w:pPr>
    </w:p>
    <w:p w14:paraId="26A0B845" w14:textId="77777777" w:rsidR="00606115" w:rsidRPr="00DC6FA2" w:rsidRDefault="00606115">
      <w:pPr>
        <w:spacing w:before="30" w:after="0" w:line="360" w:lineRule="auto"/>
        <w:jc w:val="center"/>
        <w:rPr>
          <w:rFonts w:ascii="Arial" w:eastAsia="Arial" w:hAnsi="Arial" w:cs="Arial"/>
          <w:b/>
          <w:sz w:val="24"/>
          <w:szCs w:val="24"/>
        </w:rPr>
      </w:pPr>
    </w:p>
    <w:p w14:paraId="229D1951" w14:textId="77777777" w:rsidR="00606115" w:rsidRPr="00DC6FA2" w:rsidRDefault="00606115">
      <w:pPr>
        <w:spacing w:before="30" w:after="0" w:line="360" w:lineRule="auto"/>
        <w:jc w:val="center"/>
        <w:rPr>
          <w:rFonts w:ascii="Arial" w:eastAsia="Arial" w:hAnsi="Arial" w:cs="Arial"/>
          <w:b/>
          <w:sz w:val="24"/>
          <w:szCs w:val="24"/>
        </w:rPr>
      </w:pPr>
    </w:p>
    <w:p w14:paraId="747BBAEE" w14:textId="77777777" w:rsidR="00606115" w:rsidRPr="00DC6FA2" w:rsidRDefault="00606115">
      <w:pPr>
        <w:spacing w:before="30" w:after="0" w:line="360" w:lineRule="auto"/>
        <w:jc w:val="center"/>
        <w:rPr>
          <w:rFonts w:ascii="Arial" w:eastAsia="Arial" w:hAnsi="Arial" w:cs="Arial"/>
          <w:b/>
          <w:sz w:val="24"/>
          <w:szCs w:val="24"/>
        </w:rPr>
      </w:pPr>
    </w:p>
    <w:p w14:paraId="4698ADC0" w14:textId="77777777" w:rsidR="00606115" w:rsidRPr="00DC6FA2" w:rsidRDefault="00606115">
      <w:pPr>
        <w:spacing w:before="30" w:after="0" w:line="360" w:lineRule="auto"/>
        <w:jc w:val="center"/>
        <w:rPr>
          <w:rFonts w:ascii="Arial" w:eastAsia="Arial" w:hAnsi="Arial" w:cs="Arial"/>
          <w:b/>
          <w:sz w:val="24"/>
          <w:szCs w:val="24"/>
        </w:rPr>
      </w:pPr>
    </w:p>
    <w:p w14:paraId="5D6CC1EF" w14:textId="77777777" w:rsidR="00606115" w:rsidRPr="00DC6FA2" w:rsidRDefault="00606115">
      <w:pPr>
        <w:spacing w:before="30" w:after="0" w:line="360" w:lineRule="auto"/>
        <w:jc w:val="center"/>
        <w:rPr>
          <w:rFonts w:ascii="Arial" w:eastAsia="Arial" w:hAnsi="Arial" w:cs="Arial"/>
          <w:b/>
          <w:sz w:val="24"/>
          <w:szCs w:val="24"/>
        </w:rPr>
      </w:pPr>
    </w:p>
    <w:p w14:paraId="5B6BD9D9" w14:textId="77777777" w:rsidR="00606115" w:rsidRPr="00DC6FA2" w:rsidRDefault="00606115">
      <w:pPr>
        <w:spacing w:before="30" w:after="0" w:line="360" w:lineRule="auto"/>
        <w:jc w:val="center"/>
        <w:rPr>
          <w:rFonts w:ascii="Arial" w:eastAsia="Arial" w:hAnsi="Arial" w:cs="Arial"/>
          <w:b/>
          <w:sz w:val="24"/>
          <w:szCs w:val="24"/>
        </w:rPr>
      </w:pPr>
    </w:p>
    <w:p w14:paraId="320167B6" w14:textId="77777777" w:rsidR="00606115" w:rsidRPr="00DC6FA2" w:rsidRDefault="00606115">
      <w:pPr>
        <w:spacing w:before="30" w:after="0" w:line="360" w:lineRule="auto"/>
        <w:jc w:val="center"/>
        <w:rPr>
          <w:rFonts w:ascii="Arial" w:eastAsia="Arial" w:hAnsi="Arial" w:cs="Arial"/>
          <w:b/>
          <w:sz w:val="24"/>
          <w:szCs w:val="24"/>
        </w:rPr>
      </w:pPr>
    </w:p>
    <w:p w14:paraId="125E4C5C" w14:textId="77777777" w:rsidR="00606115" w:rsidRPr="00DC6FA2" w:rsidRDefault="00606115">
      <w:pPr>
        <w:spacing w:before="30" w:after="0" w:line="360" w:lineRule="auto"/>
        <w:jc w:val="center"/>
        <w:rPr>
          <w:rFonts w:ascii="Arial" w:eastAsia="Arial" w:hAnsi="Arial" w:cs="Arial"/>
          <w:b/>
          <w:sz w:val="24"/>
          <w:szCs w:val="24"/>
        </w:rPr>
      </w:pPr>
    </w:p>
    <w:p w14:paraId="2295279F" w14:textId="77777777" w:rsidR="00606115" w:rsidRPr="00DC6FA2" w:rsidRDefault="00606115">
      <w:pPr>
        <w:spacing w:before="30" w:after="0" w:line="360" w:lineRule="auto"/>
        <w:jc w:val="center"/>
        <w:rPr>
          <w:rFonts w:ascii="Arial" w:eastAsia="Arial" w:hAnsi="Arial" w:cs="Arial"/>
          <w:b/>
          <w:sz w:val="24"/>
          <w:szCs w:val="24"/>
        </w:rPr>
      </w:pPr>
    </w:p>
    <w:p w14:paraId="456D703D" w14:textId="77777777" w:rsidR="00606115" w:rsidRPr="00DC6FA2" w:rsidRDefault="00606115">
      <w:pPr>
        <w:spacing w:before="30" w:after="0" w:line="360" w:lineRule="auto"/>
        <w:jc w:val="center"/>
        <w:rPr>
          <w:rFonts w:ascii="Arial" w:eastAsia="Arial" w:hAnsi="Arial" w:cs="Arial"/>
          <w:b/>
          <w:sz w:val="24"/>
          <w:szCs w:val="24"/>
        </w:rPr>
      </w:pPr>
    </w:p>
    <w:p w14:paraId="16FBA96A" w14:textId="77777777" w:rsidR="00606115" w:rsidRPr="00DC6FA2" w:rsidRDefault="00606115">
      <w:pPr>
        <w:spacing w:before="30" w:after="0" w:line="360" w:lineRule="auto"/>
        <w:jc w:val="center"/>
        <w:rPr>
          <w:rFonts w:ascii="Arial" w:eastAsia="Arial" w:hAnsi="Arial" w:cs="Arial"/>
          <w:b/>
          <w:sz w:val="24"/>
          <w:szCs w:val="24"/>
        </w:rPr>
      </w:pPr>
    </w:p>
    <w:p w14:paraId="0E0324C4" w14:textId="77777777" w:rsidR="005D0840" w:rsidRPr="00DC6FA2" w:rsidRDefault="005D0840">
      <w:pPr>
        <w:spacing w:before="30" w:after="0" w:line="360" w:lineRule="auto"/>
        <w:jc w:val="center"/>
        <w:rPr>
          <w:rFonts w:ascii="Arial" w:eastAsia="Arial" w:hAnsi="Arial" w:cs="Arial"/>
          <w:b/>
          <w:sz w:val="24"/>
          <w:szCs w:val="24"/>
        </w:rPr>
      </w:pPr>
    </w:p>
    <w:p w14:paraId="214EF089" w14:textId="77777777" w:rsidR="005D0840" w:rsidRPr="00DC6FA2" w:rsidRDefault="005D0840">
      <w:pPr>
        <w:spacing w:before="30" w:after="0" w:line="360" w:lineRule="auto"/>
        <w:jc w:val="center"/>
        <w:rPr>
          <w:rFonts w:ascii="Arial" w:eastAsia="Arial" w:hAnsi="Arial" w:cs="Arial"/>
          <w:b/>
          <w:sz w:val="24"/>
          <w:szCs w:val="24"/>
        </w:rPr>
      </w:pPr>
    </w:p>
    <w:p w14:paraId="66B2B7EA" w14:textId="77777777" w:rsidR="005D0840" w:rsidRPr="00DC6FA2" w:rsidRDefault="005D0840">
      <w:pPr>
        <w:spacing w:before="30" w:after="0" w:line="360" w:lineRule="auto"/>
        <w:jc w:val="center"/>
        <w:rPr>
          <w:rFonts w:ascii="Arial" w:eastAsia="Arial" w:hAnsi="Arial" w:cs="Arial"/>
          <w:b/>
          <w:sz w:val="24"/>
          <w:szCs w:val="24"/>
        </w:rPr>
      </w:pPr>
    </w:p>
    <w:p w14:paraId="37086D1F" w14:textId="77777777" w:rsidR="005D0840" w:rsidRPr="00DC6FA2" w:rsidRDefault="005D0840">
      <w:pPr>
        <w:spacing w:before="30" w:after="0" w:line="360" w:lineRule="auto"/>
        <w:jc w:val="center"/>
        <w:rPr>
          <w:rFonts w:ascii="Arial" w:eastAsia="Arial" w:hAnsi="Arial" w:cs="Arial"/>
          <w:b/>
          <w:sz w:val="24"/>
          <w:szCs w:val="24"/>
        </w:rPr>
      </w:pPr>
    </w:p>
    <w:p w14:paraId="4ACF69F2" w14:textId="77777777" w:rsidR="005D0840" w:rsidRPr="00DC6FA2" w:rsidRDefault="005D0840">
      <w:pPr>
        <w:spacing w:before="30" w:after="0" w:line="360" w:lineRule="auto"/>
        <w:jc w:val="center"/>
        <w:rPr>
          <w:rFonts w:ascii="Arial" w:eastAsia="Arial" w:hAnsi="Arial" w:cs="Arial"/>
          <w:b/>
          <w:sz w:val="24"/>
          <w:szCs w:val="24"/>
        </w:rPr>
      </w:pPr>
    </w:p>
    <w:p w14:paraId="24AA64D2" w14:textId="77777777" w:rsidR="00DC6FA2" w:rsidRDefault="00DC6FA2">
      <w:pPr>
        <w:spacing w:before="30" w:after="0" w:line="360" w:lineRule="auto"/>
        <w:jc w:val="center"/>
        <w:rPr>
          <w:rFonts w:ascii="Arial" w:eastAsia="Arial" w:hAnsi="Arial" w:cs="Arial"/>
          <w:b/>
          <w:sz w:val="24"/>
          <w:szCs w:val="24"/>
        </w:rPr>
      </w:pPr>
    </w:p>
    <w:p w14:paraId="3D1FB240" w14:textId="77777777" w:rsidR="00DC6FA2" w:rsidRDefault="00DC6FA2">
      <w:pPr>
        <w:spacing w:before="30" w:after="0" w:line="360" w:lineRule="auto"/>
        <w:jc w:val="center"/>
        <w:rPr>
          <w:rFonts w:ascii="Arial" w:eastAsia="Arial" w:hAnsi="Arial" w:cs="Arial"/>
          <w:b/>
          <w:sz w:val="24"/>
          <w:szCs w:val="24"/>
        </w:rPr>
      </w:pPr>
    </w:p>
    <w:p w14:paraId="79A04F25" w14:textId="77777777" w:rsidR="00DC6FA2" w:rsidRDefault="00DC6FA2">
      <w:pPr>
        <w:spacing w:before="30" w:after="0" w:line="360" w:lineRule="auto"/>
        <w:jc w:val="center"/>
        <w:rPr>
          <w:rFonts w:ascii="Arial" w:eastAsia="Arial" w:hAnsi="Arial" w:cs="Arial"/>
          <w:b/>
          <w:sz w:val="24"/>
          <w:szCs w:val="24"/>
        </w:rPr>
      </w:pPr>
    </w:p>
    <w:p w14:paraId="7A5C2134" w14:textId="77777777" w:rsidR="00DC6FA2" w:rsidRDefault="00DC6FA2">
      <w:pPr>
        <w:spacing w:before="30" w:after="0" w:line="360" w:lineRule="auto"/>
        <w:jc w:val="center"/>
        <w:rPr>
          <w:rFonts w:ascii="Arial" w:eastAsia="Arial" w:hAnsi="Arial" w:cs="Arial"/>
          <w:b/>
          <w:sz w:val="24"/>
          <w:szCs w:val="24"/>
        </w:rPr>
      </w:pPr>
    </w:p>
    <w:p w14:paraId="3DCC2E88" w14:textId="77777777" w:rsidR="00DC6FA2" w:rsidRDefault="00DC6FA2">
      <w:pPr>
        <w:spacing w:before="30" w:after="0" w:line="360" w:lineRule="auto"/>
        <w:jc w:val="center"/>
        <w:rPr>
          <w:rFonts w:ascii="Arial" w:eastAsia="Arial" w:hAnsi="Arial" w:cs="Arial"/>
          <w:b/>
          <w:sz w:val="24"/>
          <w:szCs w:val="24"/>
        </w:rPr>
      </w:pPr>
    </w:p>
    <w:p w14:paraId="7A506E22" w14:textId="77777777" w:rsidR="00DC6FA2" w:rsidRDefault="00DC6FA2">
      <w:pPr>
        <w:spacing w:before="30" w:after="0" w:line="360" w:lineRule="auto"/>
        <w:jc w:val="center"/>
        <w:rPr>
          <w:rFonts w:ascii="Arial" w:eastAsia="Arial" w:hAnsi="Arial" w:cs="Arial"/>
          <w:b/>
          <w:sz w:val="24"/>
          <w:szCs w:val="24"/>
        </w:rPr>
      </w:pPr>
    </w:p>
    <w:p w14:paraId="1B849C10" w14:textId="77777777" w:rsidR="00DC6FA2" w:rsidRDefault="00DC6FA2">
      <w:pPr>
        <w:spacing w:before="30" w:after="0" w:line="360" w:lineRule="auto"/>
        <w:jc w:val="center"/>
        <w:rPr>
          <w:rFonts w:ascii="Arial" w:eastAsia="Arial" w:hAnsi="Arial" w:cs="Arial"/>
          <w:b/>
          <w:sz w:val="24"/>
          <w:szCs w:val="24"/>
        </w:rPr>
      </w:pPr>
    </w:p>
    <w:p w14:paraId="172C502C" w14:textId="77777777" w:rsidR="00DC6FA2" w:rsidRDefault="00DC6FA2">
      <w:pPr>
        <w:spacing w:before="30" w:after="0" w:line="360" w:lineRule="auto"/>
        <w:jc w:val="center"/>
        <w:rPr>
          <w:rFonts w:ascii="Arial" w:eastAsia="Arial" w:hAnsi="Arial" w:cs="Arial"/>
          <w:b/>
          <w:sz w:val="24"/>
          <w:szCs w:val="24"/>
        </w:rPr>
      </w:pPr>
    </w:p>
    <w:p w14:paraId="6AA426EE" w14:textId="780A6173" w:rsidR="00DC6FA2" w:rsidDel="00356FE1" w:rsidRDefault="00DC6FA2" w:rsidP="00040458">
      <w:pPr>
        <w:spacing w:before="30" w:after="0" w:line="360" w:lineRule="auto"/>
        <w:rPr>
          <w:del w:id="226" w:author="Evelyn Lopes" w:date="2021-10-14T14:10:00Z"/>
          <w:rFonts w:ascii="Arial" w:eastAsia="Arial" w:hAnsi="Arial" w:cs="Arial"/>
          <w:b/>
          <w:sz w:val="24"/>
          <w:szCs w:val="24"/>
        </w:rPr>
      </w:pPr>
    </w:p>
    <w:p w14:paraId="414963ED" w14:textId="77777777" w:rsidR="00356FE1" w:rsidRDefault="00356FE1">
      <w:pPr>
        <w:spacing w:before="30" w:after="0" w:line="360" w:lineRule="auto"/>
        <w:jc w:val="center"/>
        <w:rPr>
          <w:ins w:id="227" w:author="Evelyn Lopes" w:date="2021-10-14T14:10:00Z"/>
          <w:rFonts w:ascii="Arial" w:eastAsia="Arial" w:hAnsi="Arial" w:cs="Arial"/>
          <w:b/>
          <w:sz w:val="24"/>
          <w:szCs w:val="24"/>
        </w:rPr>
      </w:pPr>
    </w:p>
    <w:p w14:paraId="75BB9492" w14:textId="23B54A88" w:rsidR="00DC6FA2" w:rsidDel="00834F6C" w:rsidRDefault="00DC6FA2" w:rsidP="00040458">
      <w:pPr>
        <w:spacing w:before="30" w:after="0" w:line="360" w:lineRule="auto"/>
        <w:rPr>
          <w:del w:id="228" w:author="Evelyn Lopes" w:date="2021-10-14T14:10:00Z"/>
          <w:rFonts w:ascii="Arial" w:eastAsia="Arial" w:hAnsi="Arial" w:cs="Arial"/>
          <w:b/>
          <w:sz w:val="24"/>
          <w:szCs w:val="24"/>
        </w:rPr>
      </w:pPr>
    </w:p>
    <w:p w14:paraId="7CF91872" w14:textId="7B2BD3D5" w:rsidR="00834F6C" w:rsidRDefault="00834F6C">
      <w:pPr>
        <w:spacing w:before="30" w:after="0" w:line="360" w:lineRule="auto"/>
        <w:jc w:val="center"/>
        <w:rPr>
          <w:ins w:id="229" w:author="Evelyn Lopes" w:date="2021-10-14T22:41:00Z"/>
          <w:rFonts w:ascii="Arial" w:eastAsia="Arial" w:hAnsi="Arial" w:cs="Arial"/>
          <w:b/>
          <w:sz w:val="24"/>
          <w:szCs w:val="24"/>
        </w:rPr>
      </w:pPr>
    </w:p>
    <w:p w14:paraId="5B6A8D7C" w14:textId="21C2B8AC" w:rsidR="00834F6C" w:rsidRDefault="00834F6C">
      <w:pPr>
        <w:spacing w:before="30" w:after="0" w:line="360" w:lineRule="auto"/>
        <w:jc w:val="center"/>
        <w:rPr>
          <w:ins w:id="230" w:author="Evelyn Lopes" w:date="2021-10-14T22:41:00Z"/>
          <w:rFonts w:ascii="Arial" w:eastAsia="Arial" w:hAnsi="Arial" w:cs="Arial"/>
          <w:b/>
          <w:sz w:val="24"/>
          <w:szCs w:val="24"/>
        </w:rPr>
      </w:pPr>
    </w:p>
    <w:p w14:paraId="4633642B" w14:textId="3C969C9D" w:rsidR="00834F6C" w:rsidRDefault="00834F6C">
      <w:pPr>
        <w:spacing w:before="30" w:after="0" w:line="360" w:lineRule="auto"/>
        <w:jc w:val="center"/>
        <w:rPr>
          <w:ins w:id="231" w:author="Evelyn Lopes" w:date="2021-10-14T22:41:00Z"/>
          <w:rFonts w:ascii="Arial" w:eastAsia="Arial" w:hAnsi="Arial" w:cs="Arial"/>
          <w:b/>
          <w:sz w:val="24"/>
          <w:szCs w:val="24"/>
        </w:rPr>
      </w:pPr>
    </w:p>
    <w:p w14:paraId="79030873" w14:textId="046826AE" w:rsidR="00834F6C" w:rsidRDefault="00834F6C">
      <w:pPr>
        <w:spacing w:before="30" w:after="0" w:line="360" w:lineRule="auto"/>
        <w:jc w:val="center"/>
        <w:rPr>
          <w:ins w:id="232" w:author="Evelyn Lopes" w:date="2021-10-14T22:41:00Z"/>
          <w:rFonts w:ascii="Arial" w:eastAsia="Arial" w:hAnsi="Arial" w:cs="Arial"/>
          <w:b/>
          <w:sz w:val="24"/>
          <w:szCs w:val="24"/>
        </w:rPr>
      </w:pPr>
    </w:p>
    <w:p w14:paraId="2AA0A147" w14:textId="6F57DFE1" w:rsidR="00834F6C" w:rsidRDefault="00834F6C">
      <w:pPr>
        <w:spacing w:before="30" w:after="0" w:line="360" w:lineRule="auto"/>
        <w:jc w:val="center"/>
        <w:rPr>
          <w:ins w:id="233" w:author="Evelyn Lopes" w:date="2021-10-14T22:41:00Z"/>
          <w:rFonts w:ascii="Arial" w:eastAsia="Arial" w:hAnsi="Arial" w:cs="Arial"/>
          <w:b/>
          <w:sz w:val="24"/>
          <w:szCs w:val="24"/>
        </w:rPr>
      </w:pPr>
    </w:p>
    <w:p w14:paraId="1934B8B2" w14:textId="169E452E" w:rsidR="00834F6C" w:rsidRDefault="00834F6C">
      <w:pPr>
        <w:spacing w:before="30" w:after="0" w:line="360" w:lineRule="auto"/>
        <w:jc w:val="center"/>
        <w:rPr>
          <w:ins w:id="234" w:author="Evelyn Lopes" w:date="2021-10-14T22:41:00Z"/>
          <w:rFonts w:ascii="Arial" w:eastAsia="Arial" w:hAnsi="Arial" w:cs="Arial"/>
          <w:b/>
          <w:sz w:val="24"/>
          <w:szCs w:val="24"/>
        </w:rPr>
      </w:pPr>
    </w:p>
    <w:p w14:paraId="50D0B83F" w14:textId="72392E1D" w:rsidR="00834F6C" w:rsidRDefault="00834F6C">
      <w:pPr>
        <w:spacing w:before="30" w:after="0" w:line="360" w:lineRule="auto"/>
        <w:jc w:val="center"/>
        <w:rPr>
          <w:ins w:id="235" w:author="Evelyn Lopes" w:date="2021-10-14T22:41:00Z"/>
          <w:rFonts w:ascii="Arial" w:eastAsia="Arial" w:hAnsi="Arial" w:cs="Arial"/>
          <w:b/>
          <w:sz w:val="24"/>
          <w:szCs w:val="24"/>
        </w:rPr>
      </w:pPr>
    </w:p>
    <w:p w14:paraId="16AAF796" w14:textId="37E90272" w:rsidR="00834F6C" w:rsidRDefault="00834F6C">
      <w:pPr>
        <w:spacing w:before="30" w:after="0" w:line="360" w:lineRule="auto"/>
        <w:jc w:val="center"/>
        <w:rPr>
          <w:ins w:id="236" w:author="Evelyn Lopes" w:date="2021-10-14T22:41:00Z"/>
          <w:rFonts w:ascii="Arial" w:eastAsia="Arial" w:hAnsi="Arial" w:cs="Arial"/>
          <w:b/>
          <w:sz w:val="24"/>
          <w:szCs w:val="24"/>
        </w:rPr>
      </w:pPr>
    </w:p>
    <w:p w14:paraId="010F97CD" w14:textId="4E3F326B" w:rsidR="00834F6C" w:rsidRDefault="00834F6C">
      <w:pPr>
        <w:spacing w:before="30" w:after="0" w:line="360" w:lineRule="auto"/>
        <w:jc w:val="center"/>
        <w:rPr>
          <w:ins w:id="237" w:author="Evelyn Lopes" w:date="2021-10-14T22:41:00Z"/>
          <w:rFonts w:ascii="Arial" w:eastAsia="Arial" w:hAnsi="Arial" w:cs="Arial"/>
          <w:b/>
          <w:sz w:val="24"/>
          <w:szCs w:val="24"/>
        </w:rPr>
      </w:pPr>
    </w:p>
    <w:p w14:paraId="697E0D62" w14:textId="23D45E17" w:rsidR="00834F6C" w:rsidRDefault="00834F6C">
      <w:pPr>
        <w:spacing w:before="30" w:after="0" w:line="360" w:lineRule="auto"/>
        <w:jc w:val="center"/>
        <w:rPr>
          <w:ins w:id="238" w:author="Evelyn Lopes" w:date="2021-10-14T22:41:00Z"/>
          <w:rFonts w:ascii="Arial" w:eastAsia="Arial" w:hAnsi="Arial" w:cs="Arial"/>
          <w:b/>
          <w:sz w:val="24"/>
          <w:szCs w:val="24"/>
        </w:rPr>
      </w:pPr>
    </w:p>
    <w:p w14:paraId="252A6B01" w14:textId="6757C640" w:rsidR="00834F6C" w:rsidRDefault="00834F6C">
      <w:pPr>
        <w:spacing w:before="30" w:after="0" w:line="360" w:lineRule="auto"/>
        <w:jc w:val="center"/>
        <w:rPr>
          <w:ins w:id="239" w:author="Evelyn Lopes" w:date="2021-10-14T22:41:00Z"/>
          <w:rFonts w:ascii="Arial" w:eastAsia="Arial" w:hAnsi="Arial" w:cs="Arial"/>
          <w:b/>
          <w:sz w:val="24"/>
          <w:szCs w:val="24"/>
        </w:rPr>
      </w:pPr>
    </w:p>
    <w:p w14:paraId="2D5D6AA1" w14:textId="73D0731C" w:rsidR="00834F6C" w:rsidRDefault="00834F6C">
      <w:pPr>
        <w:spacing w:before="30" w:after="0" w:line="360" w:lineRule="auto"/>
        <w:jc w:val="center"/>
        <w:rPr>
          <w:ins w:id="240" w:author="Evelyn Lopes" w:date="2021-10-14T22:41:00Z"/>
          <w:rFonts w:ascii="Arial" w:eastAsia="Arial" w:hAnsi="Arial" w:cs="Arial"/>
          <w:b/>
          <w:sz w:val="24"/>
          <w:szCs w:val="24"/>
        </w:rPr>
      </w:pPr>
    </w:p>
    <w:p w14:paraId="1EDCE419" w14:textId="1B274E5A" w:rsidR="00834F6C" w:rsidRDefault="00834F6C">
      <w:pPr>
        <w:spacing w:before="30" w:after="0" w:line="360" w:lineRule="auto"/>
        <w:jc w:val="center"/>
        <w:rPr>
          <w:ins w:id="241" w:author="Evelyn Lopes" w:date="2021-10-14T22:41:00Z"/>
          <w:rFonts w:ascii="Arial" w:eastAsia="Arial" w:hAnsi="Arial" w:cs="Arial"/>
          <w:b/>
          <w:sz w:val="24"/>
          <w:szCs w:val="24"/>
        </w:rPr>
      </w:pPr>
    </w:p>
    <w:p w14:paraId="4DF5A02C" w14:textId="630E8AC7" w:rsidR="00834F6C" w:rsidRDefault="00834F6C">
      <w:pPr>
        <w:spacing w:before="30" w:after="0" w:line="360" w:lineRule="auto"/>
        <w:jc w:val="center"/>
        <w:rPr>
          <w:ins w:id="242" w:author="Evelyn Lopes" w:date="2021-10-14T22:41:00Z"/>
          <w:rFonts w:ascii="Arial" w:eastAsia="Arial" w:hAnsi="Arial" w:cs="Arial"/>
          <w:b/>
          <w:sz w:val="24"/>
          <w:szCs w:val="24"/>
        </w:rPr>
      </w:pPr>
    </w:p>
    <w:p w14:paraId="3FEEE97B" w14:textId="77777777" w:rsidR="00834F6C" w:rsidRDefault="00834F6C">
      <w:pPr>
        <w:spacing w:before="30" w:after="0" w:line="360" w:lineRule="auto"/>
        <w:jc w:val="center"/>
        <w:rPr>
          <w:ins w:id="243" w:author="Evelyn Lopes" w:date="2021-10-14T22:41:00Z"/>
          <w:rFonts w:ascii="Arial" w:eastAsia="Arial" w:hAnsi="Arial" w:cs="Arial"/>
          <w:b/>
          <w:sz w:val="24"/>
          <w:szCs w:val="24"/>
        </w:rPr>
      </w:pPr>
    </w:p>
    <w:p w14:paraId="7B9959F1" w14:textId="77777777" w:rsidR="00DC6FA2" w:rsidDel="00356FE1" w:rsidRDefault="00DC6FA2">
      <w:pPr>
        <w:spacing w:before="30" w:after="0" w:line="360" w:lineRule="auto"/>
        <w:jc w:val="center"/>
        <w:rPr>
          <w:del w:id="244" w:author="Evelyn Lopes" w:date="2021-10-14T14:10:00Z"/>
          <w:rFonts w:ascii="Arial" w:eastAsia="Arial" w:hAnsi="Arial" w:cs="Arial"/>
          <w:b/>
          <w:sz w:val="24"/>
          <w:szCs w:val="24"/>
        </w:rPr>
      </w:pPr>
    </w:p>
    <w:p w14:paraId="6DAD9BD4" w14:textId="77777777" w:rsidR="00DC6FA2" w:rsidDel="00356FE1" w:rsidRDefault="00DC6FA2">
      <w:pPr>
        <w:spacing w:before="30" w:after="0" w:line="360" w:lineRule="auto"/>
        <w:jc w:val="center"/>
        <w:rPr>
          <w:del w:id="245" w:author="Evelyn Lopes" w:date="2021-10-14T14:10:00Z"/>
          <w:rFonts w:ascii="Arial" w:eastAsia="Arial" w:hAnsi="Arial" w:cs="Arial"/>
          <w:b/>
          <w:sz w:val="24"/>
          <w:szCs w:val="24"/>
        </w:rPr>
      </w:pPr>
    </w:p>
    <w:p w14:paraId="0B40B218" w14:textId="77777777" w:rsidR="00DC6FA2" w:rsidDel="00356FE1" w:rsidRDefault="00DC6FA2">
      <w:pPr>
        <w:spacing w:before="30" w:after="0" w:line="360" w:lineRule="auto"/>
        <w:jc w:val="center"/>
        <w:rPr>
          <w:del w:id="246" w:author="Evelyn Lopes" w:date="2021-10-14T14:10:00Z"/>
          <w:rFonts w:ascii="Arial" w:eastAsia="Arial" w:hAnsi="Arial" w:cs="Arial"/>
          <w:b/>
          <w:sz w:val="24"/>
          <w:szCs w:val="24"/>
        </w:rPr>
      </w:pPr>
    </w:p>
    <w:p w14:paraId="43C83EF7" w14:textId="77777777" w:rsidR="00DC6FA2" w:rsidDel="00356FE1" w:rsidRDefault="00DC6FA2">
      <w:pPr>
        <w:spacing w:before="30" w:after="0" w:line="360" w:lineRule="auto"/>
        <w:jc w:val="center"/>
        <w:rPr>
          <w:del w:id="247" w:author="Evelyn Lopes" w:date="2021-10-14T14:10:00Z"/>
          <w:rFonts w:ascii="Arial" w:eastAsia="Arial" w:hAnsi="Arial" w:cs="Arial"/>
          <w:b/>
          <w:sz w:val="24"/>
          <w:szCs w:val="24"/>
        </w:rPr>
      </w:pPr>
    </w:p>
    <w:p w14:paraId="30F321E5" w14:textId="77777777" w:rsidR="00DC6FA2" w:rsidDel="00356FE1" w:rsidRDefault="00DC6FA2">
      <w:pPr>
        <w:spacing w:before="30" w:after="0" w:line="360" w:lineRule="auto"/>
        <w:jc w:val="center"/>
        <w:rPr>
          <w:del w:id="248" w:author="Evelyn Lopes" w:date="2021-10-14T14:10:00Z"/>
          <w:rFonts w:ascii="Arial" w:eastAsia="Arial" w:hAnsi="Arial" w:cs="Arial"/>
          <w:b/>
          <w:sz w:val="24"/>
          <w:szCs w:val="24"/>
        </w:rPr>
      </w:pPr>
    </w:p>
    <w:p w14:paraId="09478769" w14:textId="77777777" w:rsidR="00DC6FA2" w:rsidDel="00356FE1" w:rsidRDefault="00DC6FA2">
      <w:pPr>
        <w:spacing w:before="30" w:after="0" w:line="360" w:lineRule="auto"/>
        <w:jc w:val="center"/>
        <w:rPr>
          <w:del w:id="249" w:author="Evelyn Lopes" w:date="2021-10-14T14:10:00Z"/>
          <w:rFonts w:ascii="Arial" w:eastAsia="Arial" w:hAnsi="Arial" w:cs="Arial"/>
          <w:b/>
          <w:sz w:val="24"/>
          <w:szCs w:val="24"/>
        </w:rPr>
      </w:pPr>
    </w:p>
    <w:p w14:paraId="051911D8" w14:textId="5764DA47" w:rsidR="00DC6FA2" w:rsidDel="00356FE1" w:rsidRDefault="00DC6FA2" w:rsidP="00040458">
      <w:pPr>
        <w:spacing w:before="30" w:after="0" w:line="360" w:lineRule="auto"/>
        <w:rPr>
          <w:del w:id="250" w:author="Evelyn Lopes" w:date="2021-10-14T14:10:00Z"/>
          <w:rFonts w:ascii="Arial" w:eastAsia="Arial" w:hAnsi="Arial" w:cs="Arial"/>
          <w:b/>
          <w:sz w:val="24"/>
          <w:szCs w:val="24"/>
        </w:rPr>
      </w:pPr>
    </w:p>
    <w:p w14:paraId="5316A810" w14:textId="77777777" w:rsidR="00040458" w:rsidRDefault="00040458" w:rsidP="00040458">
      <w:pPr>
        <w:spacing w:before="30" w:after="0" w:line="360" w:lineRule="auto"/>
        <w:rPr>
          <w:rFonts w:ascii="Arial" w:eastAsia="Arial" w:hAnsi="Arial" w:cs="Arial"/>
          <w:b/>
          <w:sz w:val="24"/>
          <w:szCs w:val="24"/>
        </w:rPr>
      </w:pPr>
    </w:p>
    <w:p w14:paraId="1384ECF8" w14:textId="4AA05CE8" w:rsidR="00C763E3" w:rsidRDefault="004F1FBE">
      <w:pPr>
        <w:spacing w:before="30" w:after="0" w:line="360" w:lineRule="auto"/>
        <w:jc w:val="center"/>
        <w:rPr>
          <w:rFonts w:ascii="Arial" w:eastAsia="Arial" w:hAnsi="Arial" w:cs="Arial"/>
          <w:b/>
          <w:sz w:val="24"/>
          <w:szCs w:val="24"/>
        </w:rPr>
      </w:pPr>
      <w:r>
        <w:rPr>
          <w:rFonts w:ascii="Arial" w:eastAsia="Arial" w:hAnsi="Arial" w:cs="Arial"/>
          <w:b/>
          <w:sz w:val="24"/>
          <w:szCs w:val="24"/>
        </w:rPr>
        <w:lastRenderedPageBreak/>
        <w:t>REFERÊNCIAS</w:t>
      </w:r>
    </w:p>
    <w:p w14:paraId="6D83A781" w14:textId="77777777" w:rsidR="00C763E3" w:rsidRPr="002A7D65" w:rsidRDefault="00C763E3" w:rsidP="001D1EB8">
      <w:pPr>
        <w:spacing w:before="30" w:after="0" w:line="240" w:lineRule="auto"/>
        <w:jc w:val="center"/>
        <w:rPr>
          <w:rFonts w:ascii="Arial" w:eastAsia="Arial" w:hAnsi="Arial" w:cs="Arial"/>
          <w:b/>
          <w:sz w:val="32"/>
          <w:szCs w:val="32"/>
        </w:rPr>
      </w:pPr>
    </w:p>
    <w:p w14:paraId="783F9A99" w14:textId="35AAD45C" w:rsidR="003213FF" w:rsidRPr="002B260C" w:rsidRDefault="004F1FBE" w:rsidP="002B260C">
      <w:pPr>
        <w:spacing w:before="30" w:after="0" w:line="240" w:lineRule="auto"/>
        <w:rPr>
          <w:rFonts w:ascii="Arial" w:eastAsia="Arial" w:hAnsi="Arial" w:cs="Arial"/>
          <w:color w:val="000000"/>
          <w:kern w:val="24"/>
          <w:sz w:val="24"/>
          <w:szCs w:val="24"/>
        </w:rPr>
      </w:pPr>
      <w:bookmarkStart w:id="251" w:name="_heading=h.1fob9te" w:colFirst="0" w:colLast="0"/>
      <w:bookmarkEnd w:id="251"/>
      <w:r w:rsidRPr="002B260C">
        <w:rPr>
          <w:rFonts w:ascii="Arial" w:eastAsia="Arial" w:hAnsi="Arial" w:cs="Arial"/>
          <w:color w:val="000000"/>
          <w:kern w:val="24"/>
          <w:sz w:val="24"/>
          <w:szCs w:val="24"/>
        </w:rPr>
        <w:t>1.</w:t>
      </w:r>
      <w:r w:rsidR="002C3A92" w:rsidRPr="002B260C">
        <w:rPr>
          <w:rFonts w:ascii="Arial" w:eastAsia="Arial" w:hAnsi="Arial" w:cs="Arial"/>
          <w:color w:val="000000"/>
          <w:kern w:val="24"/>
          <w:sz w:val="24"/>
          <w:szCs w:val="24"/>
        </w:rPr>
        <w:t xml:space="preserve"> </w:t>
      </w:r>
      <w:r w:rsidRPr="002B260C">
        <w:rPr>
          <w:rFonts w:ascii="Arial" w:eastAsia="Arial" w:hAnsi="Arial" w:cs="Arial"/>
          <w:color w:val="000000"/>
          <w:kern w:val="24"/>
          <w:sz w:val="24"/>
          <w:szCs w:val="24"/>
        </w:rPr>
        <w:t xml:space="preserve">Guyton A, Hall J. Tratado de fisiologia médica. 13ª ed. Rio de Janeiro: Guanabara Koogan; 2017. </w:t>
      </w:r>
    </w:p>
    <w:p w14:paraId="6EBDEFA7" w14:textId="4D740DBB" w:rsidR="00C763E3" w:rsidRPr="002B260C" w:rsidRDefault="001D1EB8" w:rsidP="002B260C">
      <w:pPr>
        <w:spacing w:before="30" w:after="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tab/>
      </w:r>
      <w:r w:rsidRPr="002B260C">
        <w:rPr>
          <w:rFonts w:ascii="Arial" w:eastAsia="Arial" w:hAnsi="Arial" w:cs="Arial"/>
          <w:color w:val="000000"/>
          <w:kern w:val="24"/>
          <w:sz w:val="24"/>
          <w:szCs w:val="24"/>
        </w:rPr>
        <w:tab/>
      </w:r>
    </w:p>
    <w:p w14:paraId="079FDA2C" w14:textId="795808E3" w:rsidR="00C763E3" w:rsidRPr="002B260C" w:rsidRDefault="004F1FBE" w:rsidP="002B260C">
      <w:pPr>
        <w:spacing w:before="30" w:after="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t>2.</w:t>
      </w:r>
      <w:r w:rsidR="002C3A92" w:rsidRPr="002B260C">
        <w:rPr>
          <w:rFonts w:ascii="Arial" w:eastAsia="Arial" w:hAnsi="Arial" w:cs="Arial"/>
          <w:color w:val="000000"/>
          <w:kern w:val="24"/>
          <w:sz w:val="24"/>
          <w:szCs w:val="24"/>
        </w:rPr>
        <w:t xml:space="preserve"> </w:t>
      </w:r>
      <w:r w:rsidRPr="002B260C">
        <w:rPr>
          <w:rFonts w:ascii="Arial" w:eastAsia="Arial" w:hAnsi="Arial" w:cs="Arial"/>
          <w:color w:val="000000"/>
          <w:kern w:val="24"/>
          <w:sz w:val="24"/>
          <w:szCs w:val="24"/>
        </w:rPr>
        <w:t>Guyton A, Hall J. Tratado de fisiologia médica. 12ª ed. Rio de Janeiro: Guanabara Koogan; 2011.</w:t>
      </w:r>
      <w:r w:rsidRPr="002B260C">
        <w:rPr>
          <w:rFonts w:ascii="Arial" w:eastAsia="Arial" w:hAnsi="Arial" w:cs="Arial"/>
          <w:color w:val="000000"/>
          <w:kern w:val="24"/>
          <w:sz w:val="24"/>
          <w:szCs w:val="24"/>
        </w:rPr>
        <w:tab/>
      </w:r>
    </w:p>
    <w:p w14:paraId="5639E7AF" w14:textId="77777777" w:rsidR="003213FF" w:rsidRPr="002B260C" w:rsidRDefault="003213FF"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p>
    <w:p w14:paraId="1A81913E" w14:textId="4159D630" w:rsidR="00C763E3"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highlight w:val="white"/>
        </w:rPr>
        <w:t>3.</w:t>
      </w:r>
      <w:r w:rsidR="002C3A92"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Derrickson</w:t>
      </w:r>
      <w:proofErr w:type="spellEnd"/>
      <w:r w:rsidRPr="002B260C">
        <w:rPr>
          <w:rFonts w:ascii="Arial" w:eastAsia="Arial" w:hAnsi="Arial" w:cs="Arial"/>
          <w:color w:val="000000"/>
          <w:kern w:val="24"/>
          <w:sz w:val="24"/>
          <w:szCs w:val="24"/>
        </w:rPr>
        <w:t xml:space="preserve"> B, </w:t>
      </w:r>
      <w:proofErr w:type="spellStart"/>
      <w:r w:rsidRPr="002B260C">
        <w:rPr>
          <w:rFonts w:ascii="Arial" w:eastAsia="Arial" w:hAnsi="Arial" w:cs="Arial"/>
          <w:color w:val="000000"/>
          <w:kern w:val="24"/>
          <w:sz w:val="24"/>
          <w:szCs w:val="24"/>
        </w:rPr>
        <w:t>Tortora</w:t>
      </w:r>
      <w:proofErr w:type="spellEnd"/>
      <w:r w:rsidRPr="002B260C">
        <w:rPr>
          <w:rFonts w:ascii="Arial" w:eastAsia="Arial" w:hAnsi="Arial" w:cs="Arial"/>
          <w:color w:val="000000"/>
          <w:kern w:val="24"/>
          <w:sz w:val="24"/>
          <w:szCs w:val="24"/>
        </w:rPr>
        <w:t xml:space="preserve"> GJ. Princípios de Anatomia e Fisiologia. 14ª ed. Rio de Janeiro: Guanabara Koogan; 2016.</w:t>
      </w:r>
      <w:r w:rsidRPr="002B260C">
        <w:rPr>
          <w:rFonts w:ascii="Arial" w:eastAsia="Arial" w:hAnsi="Arial" w:cs="Arial"/>
          <w:color w:val="000000"/>
          <w:kern w:val="24"/>
          <w:sz w:val="24"/>
          <w:szCs w:val="24"/>
        </w:rPr>
        <w:tab/>
      </w:r>
      <w:r w:rsidRPr="002B260C">
        <w:rPr>
          <w:rFonts w:ascii="Arial" w:eastAsia="Arial" w:hAnsi="Arial" w:cs="Arial"/>
          <w:color w:val="000000"/>
          <w:kern w:val="24"/>
          <w:sz w:val="24"/>
          <w:szCs w:val="24"/>
        </w:rPr>
        <w:tab/>
      </w:r>
    </w:p>
    <w:p w14:paraId="13B15CB2" w14:textId="77777777" w:rsidR="003213FF" w:rsidRPr="00DC6FA2" w:rsidRDefault="003213FF" w:rsidP="00DC6FA2">
      <w:pPr>
        <w:pBdr>
          <w:top w:val="nil"/>
          <w:left w:val="nil"/>
          <w:bottom w:val="nil"/>
          <w:right w:val="nil"/>
          <w:between w:val="nil"/>
        </w:pBdr>
        <w:spacing w:before="60" w:after="60" w:line="240" w:lineRule="auto"/>
        <w:rPr>
          <w:rFonts w:ascii="Arial" w:eastAsia="Arial" w:hAnsi="Arial" w:cs="Arial"/>
          <w:color w:val="000000"/>
          <w:kern w:val="24"/>
          <w:sz w:val="24"/>
          <w:szCs w:val="24"/>
        </w:rPr>
      </w:pPr>
      <w:bookmarkStart w:id="252" w:name="_heading=h.3znysh7" w:colFirst="0" w:colLast="0"/>
      <w:bookmarkEnd w:id="252"/>
    </w:p>
    <w:p w14:paraId="1C9E021F" w14:textId="77777777" w:rsidR="00DC6FA2" w:rsidRDefault="004F1FBE" w:rsidP="00DC6FA2">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DC6FA2">
        <w:rPr>
          <w:rFonts w:ascii="Arial" w:eastAsia="Arial" w:hAnsi="Arial" w:cs="Arial"/>
          <w:color w:val="000000"/>
          <w:kern w:val="24"/>
          <w:sz w:val="24"/>
          <w:szCs w:val="24"/>
        </w:rPr>
        <w:t>4.</w:t>
      </w:r>
      <w:r w:rsidR="002C3A92" w:rsidRPr="00DC6FA2">
        <w:rPr>
          <w:rFonts w:ascii="Arial" w:eastAsia="Arial" w:hAnsi="Arial" w:cs="Arial"/>
          <w:color w:val="000000"/>
          <w:kern w:val="24"/>
          <w:sz w:val="24"/>
          <w:szCs w:val="24"/>
        </w:rPr>
        <w:t xml:space="preserve"> </w:t>
      </w:r>
      <w:r w:rsidRPr="00DC6FA2">
        <w:rPr>
          <w:rFonts w:ascii="Arial" w:eastAsia="Arial" w:hAnsi="Arial" w:cs="Arial"/>
          <w:color w:val="000000"/>
          <w:kern w:val="24"/>
          <w:sz w:val="24"/>
          <w:szCs w:val="24"/>
        </w:rPr>
        <w:t xml:space="preserve">Sousa MBC de, Silva HPA, Coelho </w:t>
      </w:r>
      <w:proofErr w:type="spellStart"/>
      <w:r w:rsidRPr="00DC6FA2">
        <w:rPr>
          <w:rFonts w:ascii="Arial" w:eastAsia="Arial" w:hAnsi="Arial" w:cs="Arial"/>
          <w:color w:val="000000"/>
          <w:kern w:val="24"/>
          <w:sz w:val="24"/>
          <w:szCs w:val="24"/>
        </w:rPr>
        <w:t>NLG.Resposta</w:t>
      </w:r>
      <w:proofErr w:type="spellEnd"/>
      <w:r w:rsidRPr="00DC6FA2">
        <w:rPr>
          <w:rFonts w:ascii="Arial" w:eastAsia="Arial" w:hAnsi="Arial" w:cs="Arial"/>
          <w:color w:val="000000"/>
          <w:kern w:val="24"/>
          <w:sz w:val="24"/>
          <w:szCs w:val="24"/>
        </w:rPr>
        <w:t xml:space="preserve"> ao estresse: I. Homeostase e teoria da alostase. Estud. </w:t>
      </w:r>
      <w:proofErr w:type="spellStart"/>
      <w:r w:rsidRPr="00DC6FA2">
        <w:rPr>
          <w:rFonts w:ascii="Arial" w:eastAsia="Arial" w:hAnsi="Arial" w:cs="Arial"/>
          <w:color w:val="000000"/>
          <w:kern w:val="24"/>
          <w:sz w:val="24"/>
          <w:szCs w:val="24"/>
        </w:rPr>
        <w:t>Psicol</w:t>
      </w:r>
      <w:proofErr w:type="spellEnd"/>
      <w:r w:rsidRPr="00DC6FA2">
        <w:rPr>
          <w:rFonts w:ascii="Arial" w:eastAsia="Arial" w:hAnsi="Arial" w:cs="Arial"/>
          <w:color w:val="000000"/>
          <w:kern w:val="24"/>
          <w:sz w:val="24"/>
          <w:szCs w:val="24"/>
        </w:rPr>
        <w:t xml:space="preserve"> [Internet]. 2015;20(1):2-11.</w:t>
      </w:r>
      <w:r w:rsidR="00157CAF" w:rsidRPr="00DC6FA2">
        <w:rPr>
          <w:rFonts w:ascii="Arial" w:eastAsia="Arial" w:hAnsi="Arial" w:cs="Arial"/>
          <w:color w:val="000000"/>
          <w:kern w:val="24"/>
          <w:sz w:val="24"/>
          <w:szCs w:val="24"/>
        </w:rPr>
        <w:t xml:space="preserve"> </w:t>
      </w:r>
      <w:r w:rsidRPr="00DC6FA2">
        <w:rPr>
          <w:rFonts w:ascii="Arial" w:eastAsia="Arial" w:hAnsi="Arial" w:cs="Arial"/>
          <w:color w:val="000000"/>
          <w:kern w:val="24"/>
          <w:sz w:val="24"/>
          <w:szCs w:val="24"/>
        </w:rPr>
        <w:t>Disponível</w:t>
      </w:r>
      <w:r w:rsidR="00157CAF" w:rsidRPr="00DC6FA2">
        <w:rPr>
          <w:rFonts w:ascii="Arial" w:eastAsia="Arial" w:hAnsi="Arial" w:cs="Arial"/>
          <w:color w:val="000000"/>
          <w:kern w:val="24"/>
          <w:sz w:val="24"/>
          <w:szCs w:val="24"/>
        </w:rPr>
        <w:t xml:space="preserve"> </w:t>
      </w:r>
      <w:r w:rsidRPr="00DC6FA2">
        <w:rPr>
          <w:rFonts w:ascii="Arial" w:eastAsia="Arial" w:hAnsi="Arial" w:cs="Arial"/>
          <w:color w:val="000000"/>
          <w:kern w:val="24"/>
          <w:sz w:val="24"/>
          <w:szCs w:val="24"/>
        </w:rPr>
        <w:t>em:</w:t>
      </w:r>
      <w:r w:rsidR="00157CAF" w:rsidRPr="00DC6FA2">
        <w:rPr>
          <w:rFonts w:ascii="Arial" w:eastAsia="Arial" w:hAnsi="Arial" w:cs="Arial"/>
          <w:color w:val="000000"/>
          <w:kern w:val="24"/>
          <w:sz w:val="24"/>
          <w:szCs w:val="24"/>
        </w:rPr>
        <w:t xml:space="preserve"> </w:t>
      </w:r>
      <w:hyperlink r:id="rId13" w:history="1">
        <w:r w:rsidR="00157CAF" w:rsidRPr="00DC6FA2">
          <w:rPr>
            <w:rStyle w:val="Hyperlink"/>
            <w:rFonts w:ascii="Arial" w:eastAsia="Arial" w:hAnsi="Arial" w:cs="Arial"/>
            <w:kern w:val="24"/>
            <w:sz w:val="24"/>
            <w:szCs w:val="24"/>
          </w:rPr>
          <w:t>http://www.scielo.br/scielo.php?script=sci_arttext&amp;pid=S1413294X2015000100002&amp;nrm=iso</w:t>
        </w:r>
      </w:hyperlink>
      <w:r w:rsidR="00157CAF" w:rsidRPr="00DC6FA2">
        <w:rPr>
          <w:rFonts w:ascii="Arial" w:eastAsia="Arial" w:hAnsi="Arial" w:cs="Arial"/>
          <w:color w:val="000000"/>
          <w:kern w:val="24"/>
          <w:sz w:val="24"/>
          <w:szCs w:val="24"/>
        </w:rPr>
        <w:t>. Data de acesso: 12 mar.</w:t>
      </w:r>
      <w:r w:rsidR="00B86DAA" w:rsidRPr="00DC6FA2">
        <w:rPr>
          <w:rFonts w:ascii="Arial" w:eastAsia="Arial" w:hAnsi="Arial" w:cs="Arial"/>
          <w:color w:val="000000"/>
          <w:kern w:val="24"/>
          <w:sz w:val="24"/>
          <w:szCs w:val="24"/>
        </w:rPr>
        <w:t xml:space="preserve"> de</w:t>
      </w:r>
      <w:r w:rsidR="00157CAF" w:rsidRPr="00DC6FA2">
        <w:rPr>
          <w:rFonts w:ascii="Arial" w:eastAsia="Arial" w:hAnsi="Arial" w:cs="Arial"/>
          <w:color w:val="000000"/>
          <w:kern w:val="24"/>
          <w:sz w:val="24"/>
          <w:szCs w:val="24"/>
        </w:rPr>
        <w:t xml:space="preserve"> 2021.</w:t>
      </w:r>
      <w:r w:rsidR="00DC6FA2" w:rsidRPr="00DC6FA2">
        <w:rPr>
          <w:rFonts w:ascii="Arial" w:eastAsia="Arial" w:hAnsi="Arial" w:cs="Arial"/>
          <w:color w:val="000000"/>
          <w:kern w:val="24"/>
          <w:sz w:val="24"/>
          <w:szCs w:val="24"/>
        </w:rPr>
        <w:t xml:space="preserve">    </w:t>
      </w:r>
      <w:r w:rsidR="00DC6FA2">
        <w:rPr>
          <w:rFonts w:ascii="Arial" w:eastAsia="Arial" w:hAnsi="Arial" w:cs="Arial"/>
          <w:color w:val="000000"/>
          <w:kern w:val="24"/>
          <w:sz w:val="24"/>
          <w:szCs w:val="24"/>
        </w:rPr>
        <w:t xml:space="preserve"> </w:t>
      </w:r>
    </w:p>
    <w:p w14:paraId="16BD7165" w14:textId="4B8A885C" w:rsidR="00DC6FA2" w:rsidRPr="00DC6FA2" w:rsidRDefault="00DC6FA2" w:rsidP="00DC6FA2">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DC6FA2">
        <w:rPr>
          <w:rFonts w:ascii="Arial" w:eastAsia="Arial" w:hAnsi="Arial" w:cs="Arial"/>
          <w:color w:val="000000"/>
          <w:kern w:val="24"/>
          <w:sz w:val="24"/>
          <w:szCs w:val="24"/>
        </w:rPr>
        <w:t xml:space="preserve">                                                                                                                 </w:t>
      </w:r>
    </w:p>
    <w:p w14:paraId="731617B7" w14:textId="51C6B1CA" w:rsidR="003213FF" w:rsidRPr="008F2C2B" w:rsidRDefault="004F1FBE" w:rsidP="00DC6FA2">
      <w:pPr>
        <w:pStyle w:val="Ttulo2"/>
        <w:shd w:val="clear" w:color="auto" w:fill="FFFFFF"/>
        <w:spacing w:before="0" w:line="240" w:lineRule="auto"/>
        <w:rPr>
          <w:rFonts w:ascii="Arial" w:eastAsia="Arial" w:hAnsi="Arial" w:cs="Arial"/>
          <w:color w:val="000000"/>
          <w:kern w:val="24"/>
          <w:sz w:val="24"/>
          <w:szCs w:val="24"/>
        </w:rPr>
      </w:pPr>
      <w:r w:rsidRPr="008F2C2B">
        <w:rPr>
          <w:rFonts w:ascii="Arial" w:eastAsia="Arial" w:hAnsi="Arial" w:cs="Arial"/>
          <w:color w:val="000000"/>
          <w:kern w:val="24"/>
          <w:sz w:val="24"/>
          <w:szCs w:val="24"/>
        </w:rPr>
        <w:t>5.</w:t>
      </w:r>
      <w:r w:rsidR="002C3A92" w:rsidRPr="008F2C2B">
        <w:rPr>
          <w:rFonts w:ascii="Arial" w:eastAsia="Arial" w:hAnsi="Arial" w:cs="Arial"/>
          <w:color w:val="000000"/>
          <w:kern w:val="24"/>
          <w:sz w:val="24"/>
          <w:szCs w:val="24"/>
        </w:rPr>
        <w:t xml:space="preserve"> </w:t>
      </w:r>
      <w:r w:rsidRPr="008F2C2B">
        <w:rPr>
          <w:rFonts w:ascii="Arial" w:eastAsia="Arial" w:hAnsi="Arial" w:cs="Arial"/>
          <w:color w:val="000000"/>
          <w:kern w:val="24"/>
          <w:sz w:val="24"/>
          <w:szCs w:val="24"/>
        </w:rPr>
        <w:t>Silverthorn DU. Human Physiology: An Integrated Approach. 8th ed. San Francisco: </w:t>
      </w:r>
      <w:r w:rsidRPr="008F2C2B">
        <w:rPr>
          <w:rFonts w:ascii="Arial" w:eastAsia="Arial" w:hAnsi="Arial" w:cs="Arial"/>
          <w:color w:val="000000"/>
          <w:kern w:val="24"/>
          <w:sz w:val="24"/>
          <w:szCs w:val="24"/>
          <w:highlight w:val="white"/>
        </w:rPr>
        <w:t>Pearson; 2018.</w:t>
      </w:r>
    </w:p>
    <w:p w14:paraId="4441EBCE" w14:textId="77777777" w:rsidR="003213FF" w:rsidRPr="008F2C2B" w:rsidRDefault="003213FF" w:rsidP="00DC6FA2">
      <w:pPr>
        <w:pStyle w:val="Ttulo2"/>
        <w:shd w:val="clear" w:color="auto" w:fill="FFFFFF"/>
        <w:spacing w:before="0" w:line="240" w:lineRule="auto"/>
        <w:rPr>
          <w:rFonts w:ascii="Arial" w:eastAsia="Arial" w:hAnsi="Arial" w:cs="Arial"/>
          <w:color w:val="000000"/>
          <w:kern w:val="24"/>
          <w:sz w:val="24"/>
          <w:szCs w:val="24"/>
        </w:rPr>
      </w:pPr>
    </w:p>
    <w:p w14:paraId="069C2BEA" w14:textId="0986D555" w:rsidR="003213FF" w:rsidRPr="00DC6FA2" w:rsidRDefault="004F1FBE" w:rsidP="00DC6FA2">
      <w:pPr>
        <w:pStyle w:val="Ttulo2"/>
        <w:shd w:val="clear" w:color="auto" w:fill="FFFFFF"/>
        <w:spacing w:before="0" w:line="240" w:lineRule="auto"/>
        <w:rPr>
          <w:rFonts w:ascii="Arial" w:eastAsia="Arial" w:hAnsi="Arial" w:cs="Arial"/>
          <w:color w:val="000000"/>
          <w:kern w:val="24"/>
          <w:sz w:val="24"/>
          <w:szCs w:val="24"/>
        </w:rPr>
      </w:pPr>
      <w:r w:rsidRPr="00DC6FA2">
        <w:rPr>
          <w:rFonts w:ascii="Arial" w:eastAsia="Arial" w:hAnsi="Arial" w:cs="Arial"/>
          <w:color w:val="000000"/>
          <w:kern w:val="24"/>
          <w:sz w:val="24"/>
          <w:szCs w:val="24"/>
        </w:rPr>
        <w:t>6.</w:t>
      </w:r>
      <w:r w:rsidR="00AD6BA0" w:rsidRPr="00DC6FA2">
        <w:rPr>
          <w:rFonts w:ascii="Arial" w:eastAsia="Arial" w:hAnsi="Arial" w:cs="Arial"/>
          <w:color w:val="000000"/>
          <w:kern w:val="24"/>
          <w:sz w:val="24"/>
          <w:szCs w:val="24"/>
        </w:rPr>
        <w:t xml:space="preserve"> </w:t>
      </w:r>
      <w:r w:rsidRPr="00DC6FA2">
        <w:rPr>
          <w:rFonts w:ascii="Arial" w:eastAsia="Arial" w:hAnsi="Arial" w:cs="Arial"/>
          <w:color w:val="000000"/>
          <w:kern w:val="24"/>
          <w:sz w:val="24"/>
          <w:szCs w:val="24"/>
        </w:rPr>
        <w:t xml:space="preserve">Viana, JCF. Qualificação Profissional para Auxiliar em Saúde Bucal- ASB:  Conhecendo o Corpo Humano [Livro-texto]. </w:t>
      </w:r>
      <w:proofErr w:type="spellStart"/>
      <w:r w:rsidRPr="00DC6FA2">
        <w:rPr>
          <w:rFonts w:ascii="Arial" w:eastAsia="Arial" w:hAnsi="Arial" w:cs="Arial"/>
          <w:color w:val="000000"/>
          <w:kern w:val="24"/>
          <w:sz w:val="24"/>
          <w:szCs w:val="24"/>
        </w:rPr>
        <w:t>Aracaju-SE</w:t>
      </w:r>
      <w:proofErr w:type="spellEnd"/>
      <w:r w:rsidRPr="00DC6FA2">
        <w:rPr>
          <w:rFonts w:ascii="Arial" w:eastAsia="Arial" w:hAnsi="Arial" w:cs="Arial"/>
          <w:color w:val="000000"/>
          <w:kern w:val="24"/>
          <w:sz w:val="24"/>
          <w:szCs w:val="24"/>
        </w:rPr>
        <w:t>: Fundação Estadual de Saúde – FUNESA; 2014.</w:t>
      </w:r>
      <w:r w:rsidR="00157CAF" w:rsidRPr="00DC6FA2">
        <w:rPr>
          <w:rFonts w:ascii="Arial" w:eastAsia="Arial" w:hAnsi="Arial" w:cs="Arial"/>
          <w:color w:val="000000"/>
          <w:kern w:val="24"/>
          <w:sz w:val="24"/>
          <w:szCs w:val="24"/>
        </w:rPr>
        <w:t xml:space="preserve"> </w:t>
      </w:r>
    </w:p>
    <w:p w14:paraId="106AC492" w14:textId="77777777" w:rsidR="003213FF" w:rsidRPr="00DC6FA2" w:rsidRDefault="003213FF" w:rsidP="00DC6FA2">
      <w:pPr>
        <w:pStyle w:val="Ttulo2"/>
        <w:shd w:val="clear" w:color="auto" w:fill="FFFFFF"/>
        <w:spacing w:before="0" w:line="240" w:lineRule="auto"/>
        <w:rPr>
          <w:rFonts w:ascii="Arial" w:eastAsia="Arial" w:hAnsi="Arial" w:cs="Arial"/>
          <w:color w:val="000000"/>
          <w:kern w:val="24"/>
          <w:sz w:val="24"/>
          <w:szCs w:val="24"/>
        </w:rPr>
      </w:pPr>
    </w:p>
    <w:p w14:paraId="7DE56F74" w14:textId="5EB8A6E9" w:rsidR="001D1EB8" w:rsidRPr="00DC6FA2" w:rsidRDefault="004F1FBE" w:rsidP="00DC6FA2">
      <w:pPr>
        <w:pStyle w:val="Ttulo2"/>
        <w:shd w:val="clear" w:color="auto" w:fill="FFFFFF"/>
        <w:spacing w:before="0" w:line="240" w:lineRule="auto"/>
        <w:rPr>
          <w:rFonts w:ascii="Arial" w:eastAsia="Arial" w:hAnsi="Arial" w:cs="Arial"/>
          <w:color w:val="000000"/>
          <w:kern w:val="24"/>
          <w:sz w:val="24"/>
          <w:szCs w:val="24"/>
        </w:rPr>
      </w:pPr>
      <w:r w:rsidRPr="00DC6FA2">
        <w:rPr>
          <w:rFonts w:ascii="Arial" w:eastAsia="Arial" w:hAnsi="Arial" w:cs="Arial"/>
          <w:color w:val="000000"/>
          <w:kern w:val="24"/>
          <w:sz w:val="24"/>
          <w:szCs w:val="24"/>
        </w:rPr>
        <w:t>7.</w:t>
      </w:r>
      <w:r w:rsidR="00AD6BA0" w:rsidRPr="00DC6FA2">
        <w:rPr>
          <w:rFonts w:ascii="Arial" w:eastAsia="Arial" w:hAnsi="Arial" w:cs="Arial"/>
          <w:color w:val="000000"/>
          <w:kern w:val="24"/>
          <w:sz w:val="24"/>
          <w:szCs w:val="24"/>
        </w:rPr>
        <w:t xml:space="preserve"> </w:t>
      </w:r>
      <w:r w:rsidRPr="00DC6FA2">
        <w:rPr>
          <w:rFonts w:ascii="Arial" w:eastAsia="Arial" w:hAnsi="Arial" w:cs="Arial"/>
          <w:color w:val="000000"/>
          <w:kern w:val="24"/>
          <w:sz w:val="24"/>
          <w:szCs w:val="24"/>
        </w:rPr>
        <w:t>Gaspar A. Física, volume único. 1ª ed. São Paulo: Ática; 2009.</w:t>
      </w:r>
    </w:p>
    <w:p w14:paraId="0E8E9AD5" w14:textId="77777777" w:rsidR="003213FF" w:rsidRPr="00DC6FA2" w:rsidRDefault="003213FF" w:rsidP="00DC6FA2">
      <w:pPr>
        <w:pStyle w:val="Ttulo2"/>
        <w:shd w:val="clear" w:color="auto" w:fill="FFFFFF"/>
        <w:spacing w:before="0" w:line="240" w:lineRule="auto"/>
        <w:rPr>
          <w:rFonts w:ascii="Arial" w:eastAsia="Arial" w:hAnsi="Arial" w:cs="Arial"/>
          <w:color w:val="000000"/>
          <w:kern w:val="24"/>
          <w:sz w:val="24"/>
          <w:szCs w:val="24"/>
        </w:rPr>
      </w:pPr>
    </w:p>
    <w:p w14:paraId="2C811CBE" w14:textId="3DAF9B4B" w:rsidR="001D1EB8" w:rsidRPr="00DC6FA2" w:rsidRDefault="004F1FBE" w:rsidP="00DC6FA2">
      <w:pPr>
        <w:pStyle w:val="Ttulo2"/>
        <w:shd w:val="clear" w:color="auto" w:fill="FFFFFF"/>
        <w:spacing w:before="0" w:line="240" w:lineRule="auto"/>
        <w:rPr>
          <w:rFonts w:ascii="Arial" w:eastAsia="Arial" w:hAnsi="Arial" w:cs="Arial"/>
          <w:color w:val="000000"/>
          <w:kern w:val="24"/>
          <w:sz w:val="24"/>
          <w:szCs w:val="24"/>
        </w:rPr>
      </w:pPr>
      <w:r w:rsidRPr="00DC6FA2">
        <w:rPr>
          <w:rFonts w:ascii="Arial" w:eastAsia="Arial" w:hAnsi="Arial" w:cs="Arial"/>
          <w:color w:val="000000"/>
          <w:kern w:val="24"/>
          <w:sz w:val="24"/>
          <w:szCs w:val="24"/>
        </w:rPr>
        <w:t xml:space="preserve">8. </w:t>
      </w:r>
      <w:proofErr w:type="spellStart"/>
      <w:r w:rsidRPr="00DC6FA2">
        <w:rPr>
          <w:rFonts w:ascii="Arial" w:eastAsia="Arial" w:hAnsi="Arial" w:cs="Arial"/>
          <w:color w:val="000000"/>
          <w:kern w:val="24"/>
          <w:sz w:val="24"/>
          <w:szCs w:val="24"/>
        </w:rPr>
        <w:t>Anken</w:t>
      </w:r>
      <w:proofErr w:type="spellEnd"/>
      <w:r w:rsidRPr="00DC6FA2">
        <w:rPr>
          <w:rFonts w:ascii="Arial" w:eastAsia="Arial" w:hAnsi="Arial" w:cs="Arial"/>
          <w:color w:val="000000"/>
          <w:kern w:val="24"/>
          <w:sz w:val="24"/>
          <w:szCs w:val="24"/>
        </w:rPr>
        <w:t xml:space="preserve"> RH, </w:t>
      </w:r>
      <w:proofErr w:type="spellStart"/>
      <w:r w:rsidRPr="00DC6FA2">
        <w:rPr>
          <w:rFonts w:ascii="Arial" w:eastAsia="Arial" w:hAnsi="Arial" w:cs="Arial"/>
          <w:color w:val="000000"/>
          <w:kern w:val="24"/>
          <w:sz w:val="24"/>
          <w:szCs w:val="24"/>
        </w:rPr>
        <w:t>Rahmann</w:t>
      </w:r>
      <w:proofErr w:type="spellEnd"/>
      <w:r w:rsidRPr="00DC6FA2">
        <w:rPr>
          <w:rFonts w:ascii="Arial" w:eastAsia="Arial" w:hAnsi="Arial" w:cs="Arial"/>
          <w:color w:val="000000"/>
          <w:kern w:val="24"/>
          <w:sz w:val="24"/>
          <w:szCs w:val="24"/>
        </w:rPr>
        <w:t xml:space="preserve"> H. </w:t>
      </w:r>
      <w:proofErr w:type="spellStart"/>
      <w:r w:rsidRPr="00DC6FA2">
        <w:rPr>
          <w:rFonts w:ascii="Arial" w:eastAsia="Arial" w:hAnsi="Arial" w:cs="Arial"/>
          <w:color w:val="000000"/>
          <w:kern w:val="24"/>
          <w:sz w:val="24"/>
          <w:szCs w:val="24"/>
        </w:rPr>
        <w:t>Gravitational</w:t>
      </w:r>
      <w:proofErr w:type="spellEnd"/>
      <w:r w:rsidRPr="00DC6FA2">
        <w:rPr>
          <w:rFonts w:ascii="Arial" w:eastAsia="Arial" w:hAnsi="Arial" w:cs="Arial"/>
          <w:color w:val="000000"/>
          <w:kern w:val="24"/>
          <w:sz w:val="24"/>
          <w:szCs w:val="24"/>
        </w:rPr>
        <w:t xml:space="preserve"> </w:t>
      </w:r>
      <w:proofErr w:type="spellStart"/>
      <w:r w:rsidRPr="00DC6FA2">
        <w:rPr>
          <w:rFonts w:ascii="Arial" w:eastAsia="Arial" w:hAnsi="Arial" w:cs="Arial"/>
          <w:color w:val="000000"/>
          <w:kern w:val="24"/>
          <w:sz w:val="24"/>
          <w:szCs w:val="24"/>
        </w:rPr>
        <w:t>Zoology</w:t>
      </w:r>
      <w:proofErr w:type="spellEnd"/>
      <w:r w:rsidRPr="00DC6FA2">
        <w:rPr>
          <w:rFonts w:ascii="Arial" w:eastAsia="Arial" w:hAnsi="Arial" w:cs="Arial"/>
          <w:color w:val="000000"/>
          <w:kern w:val="24"/>
          <w:sz w:val="24"/>
          <w:szCs w:val="24"/>
        </w:rPr>
        <w:t xml:space="preserve">: </w:t>
      </w:r>
      <w:proofErr w:type="spellStart"/>
      <w:r w:rsidRPr="00DC6FA2">
        <w:rPr>
          <w:rFonts w:ascii="Arial" w:eastAsia="Arial" w:hAnsi="Arial" w:cs="Arial"/>
          <w:color w:val="000000"/>
          <w:kern w:val="24"/>
          <w:sz w:val="24"/>
          <w:szCs w:val="24"/>
        </w:rPr>
        <w:t>How</w:t>
      </w:r>
      <w:proofErr w:type="spellEnd"/>
      <w:r w:rsidRPr="00DC6FA2">
        <w:rPr>
          <w:rFonts w:ascii="Arial" w:eastAsia="Arial" w:hAnsi="Arial" w:cs="Arial"/>
          <w:color w:val="000000"/>
          <w:kern w:val="24"/>
          <w:sz w:val="24"/>
          <w:szCs w:val="24"/>
        </w:rPr>
        <w:t xml:space="preserve"> </w:t>
      </w:r>
      <w:proofErr w:type="spellStart"/>
      <w:r w:rsidRPr="00DC6FA2">
        <w:rPr>
          <w:rFonts w:ascii="Arial" w:eastAsia="Arial" w:hAnsi="Arial" w:cs="Arial"/>
          <w:color w:val="000000"/>
          <w:kern w:val="24"/>
          <w:sz w:val="24"/>
          <w:szCs w:val="24"/>
        </w:rPr>
        <w:t>Animals</w:t>
      </w:r>
      <w:proofErr w:type="spellEnd"/>
      <w:r w:rsidRPr="00DC6FA2">
        <w:rPr>
          <w:rFonts w:ascii="Arial" w:eastAsia="Arial" w:hAnsi="Arial" w:cs="Arial"/>
          <w:color w:val="000000"/>
          <w:kern w:val="24"/>
          <w:sz w:val="24"/>
          <w:szCs w:val="24"/>
        </w:rPr>
        <w:t xml:space="preserve"> Use and Cope </w:t>
      </w:r>
      <w:proofErr w:type="spellStart"/>
      <w:r w:rsidRPr="00DC6FA2">
        <w:rPr>
          <w:rFonts w:ascii="Arial" w:eastAsia="Arial" w:hAnsi="Arial" w:cs="Arial"/>
          <w:color w:val="000000"/>
          <w:kern w:val="24"/>
          <w:sz w:val="24"/>
          <w:szCs w:val="24"/>
        </w:rPr>
        <w:t>with</w:t>
      </w:r>
      <w:proofErr w:type="spellEnd"/>
      <w:r w:rsidRPr="00DC6FA2">
        <w:rPr>
          <w:rFonts w:ascii="Arial" w:eastAsia="Arial" w:hAnsi="Arial" w:cs="Arial"/>
          <w:color w:val="000000"/>
          <w:kern w:val="24"/>
          <w:sz w:val="24"/>
          <w:szCs w:val="24"/>
        </w:rPr>
        <w:t xml:space="preserve"> </w:t>
      </w:r>
      <w:proofErr w:type="spellStart"/>
      <w:r w:rsidRPr="00DC6FA2">
        <w:rPr>
          <w:rFonts w:ascii="Arial" w:eastAsia="Arial" w:hAnsi="Arial" w:cs="Arial"/>
          <w:color w:val="000000"/>
          <w:kern w:val="24"/>
          <w:sz w:val="24"/>
          <w:szCs w:val="24"/>
        </w:rPr>
        <w:t>Gravity</w:t>
      </w:r>
      <w:proofErr w:type="spellEnd"/>
      <w:r w:rsidRPr="00DC6FA2">
        <w:rPr>
          <w:rFonts w:ascii="Arial" w:eastAsia="Arial" w:hAnsi="Arial" w:cs="Arial"/>
          <w:color w:val="000000"/>
          <w:kern w:val="24"/>
          <w:sz w:val="24"/>
          <w:szCs w:val="24"/>
        </w:rPr>
        <w:t xml:space="preserve">. In: </w:t>
      </w:r>
      <w:proofErr w:type="spellStart"/>
      <w:r w:rsidRPr="00DC6FA2">
        <w:rPr>
          <w:rFonts w:ascii="Arial" w:eastAsia="Arial" w:hAnsi="Arial" w:cs="Arial"/>
          <w:color w:val="000000"/>
          <w:kern w:val="24"/>
          <w:sz w:val="24"/>
          <w:szCs w:val="24"/>
        </w:rPr>
        <w:t>Horneck</w:t>
      </w:r>
      <w:proofErr w:type="spellEnd"/>
      <w:r w:rsidRPr="00DC6FA2">
        <w:rPr>
          <w:rFonts w:ascii="Arial" w:eastAsia="Arial" w:hAnsi="Arial" w:cs="Arial"/>
          <w:color w:val="000000"/>
          <w:kern w:val="24"/>
          <w:sz w:val="24"/>
          <w:szCs w:val="24"/>
        </w:rPr>
        <w:t xml:space="preserve"> G, </w:t>
      </w:r>
      <w:proofErr w:type="spellStart"/>
      <w:r w:rsidRPr="00DC6FA2">
        <w:rPr>
          <w:rFonts w:ascii="Arial" w:eastAsia="Arial" w:hAnsi="Arial" w:cs="Arial"/>
          <w:color w:val="000000"/>
          <w:kern w:val="24"/>
          <w:sz w:val="24"/>
          <w:szCs w:val="24"/>
        </w:rPr>
        <w:t>Baumstark</w:t>
      </w:r>
      <w:proofErr w:type="spellEnd"/>
      <w:r w:rsidRPr="00DC6FA2">
        <w:rPr>
          <w:rFonts w:ascii="Arial" w:eastAsia="Arial" w:hAnsi="Arial" w:cs="Arial"/>
          <w:color w:val="000000"/>
          <w:kern w:val="24"/>
          <w:sz w:val="24"/>
          <w:szCs w:val="24"/>
        </w:rPr>
        <w:t xml:space="preserve">-Khan C, </w:t>
      </w:r>
      <w:proofErr w:type="spellStart"/>
      <w:r w:rsidRPr="00DC6FA2">
        <w:rPr>
          <w:rFonts w:ascii="Arial" w:eastAsia="Arial" w:hAnsi="Arial" w:cs="Arial"/>
          <w:color w:val="000000"/>
          <w:kern w:val="24"/>
          <w:sz w:val="24"/>
          <w:szCs w:val="24"/>
        </w:rPr>
        <w:t>editors</w:t>
      </w:r>
      <w:proofErr w:type="spellEnd"/>
      <w:r w:rsidRPr="00DC6FA2">
        <w:rPr>
          <w:rFonts w:ascii="Arial" w:eastAsia="Arial" w:hAnsi="Arial" w:cs="Arial"/>
          <w:color w:val="000000"/>
          <w:kern w:val="24"/>
          <w:sz w:val="24"/>
          <w:szCs w:val="24"/>
        </w:rPr>
        <w:t xml:space="preserve">. </w:t>
      </w:r>
      <w:proofErr w:type="spellStart"/>
      <w:r w:rsidRPr="00DC6FA2">
        <w:rPr>
          <w:rFonts w:ascii="Arial" w:eastAsia="Arial" w:hAnsi="Arial" w:cs="Arial"/>
          <w:color w:val="000000"/>
          <w:kern w:val="24"/>
          <w:sz w:val="24"/>
          <w:szCs w:val="24"/>
        </w:rPr>
        <w:t>Astrobiology</w:t>
      </w:r>
      <w:proofErr w:type="spellEnd"/>
      <w:r w:rsidRPr="00DC6FA2">
        <w:rPr>
          <w:rFonts w:ascii="Arial" w:eastAsia="Arial" w:hAnsi="Arial" w:cs="Arial"/>
          <w:color w:val="000000"/>
          <w:kern w:val="24"/>
          <w:sz w:val="24"/>
          <w:szCs w:val="24"/>
        </w:rPr>
        <w:t xml:space="preserve">: The Quest for </w:t>
      </w:r>
      <w:proofErr w:type="spellStart"/>
      <w:r w:rsidRPr="00DC6FA2">
        <w:rPr>
          <w:rFonts w:ascii="Arial" w:eastAsia="Arial" w:hAnsi="Arial" w:cs="Arial"/>
          <w:color w:val="000000"/>
          <w:kern w:val="24"/>
          <w:sz w:val="24"/>
          <w:szCs w:val="24"/>
        </w:rPr>
        <w:t>the</w:t>
      </w:r>
      <w:proofErr w:type="spellEnd"/>
      <w:r w:rsidRPr="00DC6FA2">
        <w:rPr>
          <w:rFonts w:ascii="Arial" w:eastAsia="Arial" w:hAnsi="Arial" w:cs="Arial"/>
          <w:color w:val="000000"/>
          <w:kern w:val="24"/>
          <w:sz w:val="24"/>
          <w:szCs w:val="24"/>
        </w:rPr>
        <w:t xml:space="preserve"> </w:t>
      </w:r>
      <w:proofErr w:type="spellStart"/>
      <w:r w:rsidRPr="00DC6FA2">
        <w:rPr>
          <w:rFonts w:ascii="Arial" w:eastAsia="Arial" w:hAnsi="Arial" w:cs="Arial"/>
          <w:color w:val="000000"/>
          <w:kern w:val="24"/>
          <w:sz w:val="24"/>
          <w:szCs w:val="24"/>
        </w:rPr>
        <w:t>Conditions</w:t>
      </w:r>
      <w:proofErr w:type="spellEnd"/>
      <w:r w:rsidRPr="00DC6FA2">
        <w:rPr>
          <w:rFonts w:ascii="Arial" w:eastAsia="Arial" w:hAnsi="Arial" w:cs="Arial"/>
          <w:color w:val="000000"/>
          <w:kern w:val="24"/>
          <w:sz w:val="24"/>
          <w:szCs w:val="24"/>
        </w:rPr>
        <w:t xml:space="preserve"> </w:t>
      </w:r>
      <w:proofErr w:type="spellStart"/>
      <w:r w:rsidRPr="00DC6FA2">
        <w:rPr>
          <w:rFonts w:ascii="Arial" w:eastAsia="Arial" w:hAnsi="Arial" w:cs="Arial"/>
          <w:color w:val="000000"/>
          <w:kern w:val="24"/>
          <w:sz w:val="24"/>
          <w:szCs w:val="24"/>
        </w:rPr>
        <w:t>of</w:t>
      </w:r>
      <w:proofErr w:type="spellEnd"/>
      <w:r w:rsidRPr="00DC6FA2">
        <w:rPr>
          <w:rFonts w:ascii="Arial" w:eastAsia="Arial" w:hAnsi="Arial" w:cs="Arial"/>
          <w:color w:val="000000"/>
          <w:kern w:val="24"/>
          <w:sz w:val="24"/>
          <w:szCs w:val="24"/>
        </w:rPr>
        <w:t xml:space="preserve"> Life [Internet]. Berlin, Heidelberg: Springer Berlin Heidelberg; 2002. p. 315–33.</w:t>
      </w:r>
      <w:r w:rsidR="001D1EB8" w:rsidRPr="00DC6FA2">
        <w:rPr>
          <w:rFonts w:ascii="Arial" w:eastAsia="Arial" w:hAnsi="Arial" w:cs="Arial"/>
          <w:color w:val="000000"/>
          <w:kern w:val="24"/>
          <w:sz w:val="24"/>
          <w:szCs w:val="24"/>
        </w:rPr>
        <w:t xml:space="preserve"> </w:t>
      </w:r>
      <w:r w:rsidRPr="00DC6FA2">
        <w:rPr>
          <w:rFonts w:ascii="Arial" w:eastAsia="Arial" w:hAnsi="Arial" w:cs="Arial"/>
          <w:color w:val="000000"/>
          <w:kern w:val="24"/>
          <w:sz w:val="24"/>
          <w:szCs w:val="24"/>
        </w:rPr>
        <w:t>Disponível em:</w:t>
      </w:r>
      <w:r w:rsidR="001D1EB8" w:rsidRPr="00DC6FA2">
        <w:rPr>
          <w:rFonts w:ascii="Arial" w:eastAsia="Arial" w:hAnsi="Arial" w:cs="Arial"/>
          <w:color w:val="000000"/>
          <w:kern w:val="24"/>
          <w:sz w:val="24"/>
          <w:szCs w:val="24"/>
        </w:rPr>
        <w:t xml:space="preserve"> </w:t>
      </w:r>
      <w:hyperlink r:id="rId14" w:history="1">
        <w:r w:rsidR="00157CAF" w:rsidRPr="00DC6FA2">
          <w:rPr>
            <w:rStyle w:val="Hyperlink"/>
            <w:rFonts w:ascii="Arial" w:eastAsia="Arial" w:hAnsi="Arial" w:cs="Arial"/>
            <w:kern w:val="24"/>
            <w:sz w:val="24"/>
            <w:szCs w:val="24"/>
          </w:rPr>
          <w:t>https://doi.org/10.1007/978-3-642-59381-9_21</w:t>
        </w:r>
      </w:hyperlink>
      <w:r w:rsidR="00157CAF" w:rsidRPr="00DC6FA2">
        <w:rPr>
          <w:rFonts w:ascii="Arial" w:eastAsia="Arial" w:hAnsi="Arial" w:cs="Arial"/>
          <w:color w:val="000000"/>
          <w:kern w:val="24"/>
          <w:sz w:val="24"/>
          <w:szCs w:val="24"/>
        </w:rPr>
        <w:t>. Data de acesso: 16 mar.</w:t>
      </w:r>
      <w:r w:rsidR="00B86DAA" w:rsidRPr="00DC6FA2">
        <w:rPr>
          <w:rFonts w:ascii="Arial" w:eastAsia="Arial" w:hAnsi="Arial" w:cs="Arial"/>
          <w:color w:val="000000"/>
          <w:kern w:val="24"/>
          <w:sz w:val="24"/>
          <w:szCs w:val="24"/>
        </w:rPr>
        <w:t xml:space="preserve"> de</w:t>
      </w:r>
      <w:r w:rsidR="00157CAF" w:rsidRPr="00DC6FA2">
        <w:rPr>
          <w:rFonts w:ascii="Arial" w:eastAsia="Arial" w:hAnsi="Arial" w:cs="Arial"/>
          <w:color w:val="000000"/>
          <w:kern w:val="24"/>
          <w:sz w:val="24"/>
          <w:szCs w:val="24"/>
        </w:rPr>
        <w:t xml:space="preserve"> 2021.</w:t>
      </w:r>
    </w:p>
    <w:p w14:paraId="342702C0" w14:textId="77777777" w:rsidR="003213FF" w:rsidRPr="00DC6FA2" w:rsidRDefault="003213FF" w:rsidP="00DC6FA2">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p>
    <w:p w14:paraId="1EB1044B" w14:textId="0FD687DE" w:rsidR="001D1EB8"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r w:rsidRPr="00606115">
        <w:rPr>
          <w:rFonts w:ascii="Arial" w:eastAsia="Arial" w:hAnsi="Arial" w:cs="Arial"/>
          <w:color w:val="000000"/>
          <w:kern w:val="24"/>
          <w:sz w:val="24"/>
          <w:szCs w:val="24"/>
          <w:highlight w:val="white"/>
          <w:lang w:val="es-419"/>
        </w:rPr>
        <w:t xml:space="preserve">9. Yamashita M, Baba SA. </w:t>
      </w:r>
      <w:proofErr w:type="spellStart"/>
      <w:r w:rsidRPr="00606115">
        <w:rPr>
          <w:rFonts w:ascii="Arial" w:eastAsia="Arial" w:hAnsi="Arial" w:cs="Arial"/>
          <w:color w:val="000000"/>
          <w:kern w:val="24"/>
          <w:sz w:val="24"/>
          <w:szCs w:val="24"/>
          <w:highlight w:val="white"/>
          <w:lang w:val="es-419"/>
        </w:rPr>
        <w:t>Biology</w:t>
      </w:r>
      <w:proofErr w:type="spellEnd"/>
      <w:r w:rsidRPr="00606115">
        <w:rPr>
          <w:rFonts w:ascii="Arial" w:eastAsia="Arial" w:hAnsi="Arial" w:cs="Arial"/>
          <w:color w:val="000000"/>
          <w:kern w:val="24"/>
          <w:sz w:val="24"/>
          <w:szCs w:val="24"/>
          <w:highlight w:val="white"/>
          <w:lang w:val="es-419"/>
        </w:rPr>
        <w:t xml:space="preserve"> </w:t>
      </w:r>
      <w:proofErr w:type="spellStart"/>
      <w:r w:rsidRPr="00606115">
        <w:rPr>
          <w:rFonts w:ascii="Arial" w:eastAsia="Arial" w:hAnsi="Arial" w:cs="Arial"/>
          <w:color w:val="000000"/>
          <w:kern w:val="24"/>
          <w:sz w:val="24"/>
          <w:szCs w:val="24"/>
          <w:highlight w:val="white"/>
          <w:lang w:val="es-419"/>
        </w:rPr>
        <w:t>of</w:t>
      </w:r>
      <w:proofErr w:type="spellEnd"/>
      <w:r w:rsidRPr="00606115">
        <w:rPr>
          <w:rFonts w:ascii="Arial" w:eastAsia="Arial" w:hAnsi="Arial" w:cs="Arial"/>
          <w:color w:val="000000"/>
          <w:kern w:val="24"/>
          <w:sz w:val="24"/>
          <w:szCs w:val="24"/>
          <w:highlight w:val="white"/>
          <w:lang w:val="es-419"/>
        </w:rPr>
        <w:t xml:space="preserve"> </w:t>
      </w:r>
      <w:proofErr w:type="spellStart"/>
      <w:r w:rsidRPr="00606115">
        <w:rPr>
          <w:rFonts w:ascii="Arial" w:eastAsia="Arial" w:hAnsi="Arial" w:cs="Arial"/>
          <w:color w:val="000000"/>
          <w:kern w:val="24"/>
          <w:sz w:val="24"/>
          <w:szCs w:val="24"/>
          <w:highlight w:val="white"/>
          <w:lang w:val="es-419"/>
        </w:rPr>
        <w:t>size</w:t>
      </w:r>
      <w:proofErr w:type="spellEnd"/>
      <w:r w:rsidRPr="00606115">
        <w:rPr>
          <w:rFonts w:ascii="Arial" w:eastAsia="Arial" w:hAnsi="Arial" w:cs="Arial"/>
          <w:color w:val="000000"/>
          <w:kern w:val="24"/>
          <w:sz w:val="24"/>
          <w:szCs w:val="24"/>
          <w:highlight w:val="white"/>
          <w:lang w:val="es-419"/>
        </w:rPr>
        <w:t xml:space="preserve"> and </w:t>
      </w:r>
      <w:proofErr w:type="spellStart"/>
      <w:r w:rsidRPr="00606115">
        <w:rPr>
          <w:rFonts w:ascii="Arial" w:eastAsia="Arial" w:hAnsi="Arial" w:cs="Arial"/>
          <w:color w:val="000000"/>
          <w:kern w:val="24"/>
          <w:sz w:val="24"/>
          <w:szCs w:val="24"/>
          <w:highlight w:val="white"/>
          <w:lang w:val="es-419"/>
        </w:rPr>
        <w:t>gravity</w:t>
      </w:r>
      <w:proofErr w:type="spellEnd"/>
      <w:r w:rsidRPr="00606115">
        <w:rPr>
          <w:rFonts w:ascii="Arial" w:eastAsia="Arial" w:hAnsi="Arial" w:cs="Arial"/>
          <w:color w:val="000000"/>
          <w:kern w:val="24"/>
          <w:sz w:val="24"/>
          <w:szCs w:val="24"/>
          <w:highlight w:val="white"/>
          <w:lang w:val="es-419"/>
        </w:rPr>
        <w:t xml:space="preserve">. </w:t>
      </w:r>
      <w:r w:rsidRPr="008D1304">
        <w:rPr>
          <w:rFonts w:ascii="Arial" w:eastAsia="Arial" w:hAnsi="Arial" w:cs="Arial"/>
          <w:color w:val="000000"/>
          <w:kern w:val="24"/>
          <w:sz w:val="24"/>
          <w:szCs w:val="24"/>
          <w:highlight w:val="white"/>
          <w:lang w:val="es-419"/>
          <w:rPrChange w:id="253" w:author="Evelyn Lopes" w:date="2021-10-14T22:15:00Z">
            <w:rPr>
              <w:rFonts w:ascii="Arial" w:eastAsia="Arial" w:hAnsi="Arial" w:cs="Arial"/>
              <w:color w:val="000000"/>
              <w:kern w:val="24"/>
              <w:sz w:val="24"/>
              <w:szCs w:val="24"/>
              <w:highlight w:val="white"/>
              <w:lang w:val="es-419"/>
            </w:rPr>
          </w:rPrChange>
        </w:rPr>
        <w:t>Biol</w:t>
      </w:r>
      <w:r w:rsidR="001D1EB8" w:rsidRPr="008D1304">
        <w:rPr>
          <w:rFonts w:ascii="Arial" w:eastAsia="Arial" w:hAnsi="Arial" w:cs="Arial"/>
          <w:color w:val="000000"/>
          <w:kern w:val="24"/>
          <w:sz w:val="24"/>
          <w:szCs w:val="24"/>
          <w:highlight w:val="white"/>
          <w:lang w:val="es-419"/>
          <w:rPrChange w:id="254" w:author="Evelyn Lopes" w:date="2021-10-14T22:15:00Z">
            <w:rPr>
              <w:rFonts w:ascii="Arial" w:eastAsia="Arial" w:hAnsi="Arial" w:cs="Arial"/>
              <w:color w:val="000000"/>
              <w:kern w:val="24"/>
              <w:sz w:val="24"/>
              <w:szCs w:val="24"/>
              <w:highlight w:val="white"/>
              <w:lang w:val="es-419"/>
            </w:rPr>
          </w:rPrChange>
        </w:rPr>
        <w:t>.</w:t>
      </w:r>
      <w:r w:rsidRPr="008D1304">
        <w:rPr>
          <w:rFonts w:ascii="Arial" w:eastAsia="Arial" w:hAnsi="Arial" w:cs="Arial"/>
          <w:color w:val="000000"/>
          <w:kern w:val="24"/>
          <w:sz w:val="24"/>
          <w:szCs w:val="24"/>
          <w:highlight w:val="white"/>
          <w:lang w:val="es-419"/>
          <w:rPrChange w:id="255" w:author="Evelyn Lopes" w:date="2021-10-14T22:15:00Z">
            <w:rPr>
              <w:rFonts w:ascii="Arial" w:eastAsia="Arial" w:hAnsi="Arial" w:cs="Arial"/>
              <w:color w:val="000000"/>
              <w:kern w:val="24"/>
              <w:sz w:val="24"/>
              <w:szCs w:val="24"/>
              <w:highlight w:val="white"/>
              <w:lang w:val="es-419"/>
            </w:rPr>
          </w:rPrChange>
        </w:rPr>
        <w:t xml:space="preserve"> </w:t>
      </w:r>
      <w:proofErr w:type="spellStart"/>
      <w:r w:rsidRPr="008D1304">
        <w:rPr>
          <w:rFonts w:ascii="Arial" w:eastAsia="Arial" w:hAnsi="Arial" w:cs="Arial"/>
          <w:color w:val="000000"/>
          <w:kern w:val="24"/>
          <w:sz w:val="24"/>
          <w:szCs w:val="24"/>
          <w:highlight w:val="white"/>
          <w:lang w:val="es-419"/>
          <w:rPrChange w:id="256" w:author="Evelyn Lopes" w:date="2021-10-14T22:15:00Z">
            <w:rPr>
              <w:rFonts w:ascii="Arial" w:eastAsia="Arial" w:hAnsi="Arial" w:cs="Arial"/>
              <w:color w:val="000000"/>
              <w:kern w:val="24"/>
              <w:sz w:val="24"/>
              <w:szCs w:val="24"/>
              <w:highlight w:val="white"/>
              <w:lang w:val="es-419"/>
            </w:rPr>
          </w:rPrChange>
        </w:rPr>
        <w:t>Sci</w:t>
      </w:r>
      <w:proofErr w:type="spellEnd"/>
      <w:r w:rsidR="001D1EB8" w:rsidRPr="008D1304">
        <w:rPr>
          <w:rFonts w:ascii="Arial" w:eastAsia="Arial" w:hAnsi="Arial" w:cs="Arial"/>
          <w:color w:val="000000"/>
          <w:kern w:val="24"/>
          <w:sz w:val="24"/>
          <w:szCs w:val="24"/>
          <w:highlight w:val="white"/>
          <w:lang w:val="es-419"/>
          <w:rPrChange w:id="257" w:author="Evelyn Lopes" w:date="2021-10-14T22:15:00Z">
            <w:rPr>
              <w:rFonts w:ascii="Arial" w:eastAsia="Arial" w:hAnsi="Arial" w:cs="Arial"/>
              <w:color w:val="000000"/>
              <w:kern w:val="24"/>
              <w:sz w:val="24"/>
              <w:szCs w:val="24"/>
              <w:highlight w:val="white"/>
              <w:lang w:val="es-419"/>
            </w:rPr>
          </w:rPrChange>
        </w:rPr>
        <w:t>.</w:t>
      </w:r>
      <w:r w:rsidRPr="008D1304">
        <w:rPr>
          <w:rFonts w:ascii="Arial" w:eastAsia="Arial" w:hAnsi="Arial" w:cs="Arial"/>
          <w:color w:val="000000"/>
          <w:kern w:val="24"/>
          <w:sz w:val="24"/>
          <w:szCs w:val="24"/>
          <w:highlight w:val="white"/>
          <w:lang w:val="es-419"/>
          <w:rPrChange w:id="258" w:author="Evelyn Lopes" w:date="2021-10-14T22:15:00Z">
            <w:rPr>
              <w:rFonts w:ascii="Arial" w:eastAsia="Arial" w:hAnsi="Arial" w:cs="Arial"/>
              <w:color w:val="000000"/>
              <w:kern w:val="24"/>
              <w:sz w:val="24"/>
              <w:szCs w:val="24"/>
              <w:highlight w:val="white"/>
              <w:lang w:val="es-419"/>
            </w:rPr>
          </w:rPrChange>
        </w:rPr>
        <w:t xml:space="preserve"> </w:t>
      </w:r>
      <w:r w:rsidRPr="00D74D81">
        <w:rPr>
          <w:rFonts w:ascii="Arial" w:eastAsia="Arial" w:hAnsi="Arial" w:cs="Arial"/>
          <w:color w:val="000000"/>
          <w:kern w:val="24"/>
          <w:sz w:val="24"/>
          <w:szCs w:val="24"/>
          <w:highlight w:val="white"/>
        </w:rPr>
        <w:t xml:space="preserve">Space. 2004 Mar;18(1):13-27. </w:t>
      </w:r>
      <w:proofErr w:type="spellStart"/>
      <w:r w:rsidRPr="002B260C">
        <w:rPr>
          <w:rFonts w:ascii="Arial" w:eastAsia="Arial" w:hAnsi="Arial" w:cs="Arial"/>
          <w:color w:val="000000"/>
          <w:kern w:val="24"/>
          <w:sz w:val="24"/>
          <w:szCs w:val="24"/>
          <w:highlight w:val="white"/>
        </w:rPr>
        <w:t>Japanese</w:t>
      </w:r>
      <w:proofErr w:type="spellEnd"/>
      <w:r w:rsidRPr="002B260C">
        <w:rPr>
          <w:rFonts w:ascii="Arial" w:eastAsia="Arial" w:hAnsi="Arial" w:cs="Arial"/>
          <w:color w:val="000000"/>
          <w:kern w:val="24"/>
          <w:sz w:val="24"/>
          <w:szCs w:val="24"/>
          <w:highlight w:val="white"/>
        </w:rPr>
        <w:t xml:space="preserve">. </w:t>
      </w:r>
    </w:p>
    <w:p w14:paraId="50A45DE1" w14:textId="424E69FB" w:rsidR="001D1EB8"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r w:rsidRPr="002B260C">
        <w:rPr>
          <w:rFonts w:ascii="Arial" w:eastAsia="Arial" w:hAnsi="Arial" w:cs="Arial"/>
          <w:color w:val="000000"/>
          <w:kern w:val="24"/>
          <w:sz w:val="24"/>
          <w:szCs w:val="24"/>
          <w:highlight w:val="white"/>
        </w:rPr>
        <w:t xml:space="preserve">Disponível em: </w:t>
      </w:r>
      <w:hyperlink r:id="rId15" w:history="1">
        <w:r w:rsidR="00157CAF" w:rsidRPr="002B260C">
          <w:rPr>
            <w:rStyle w:val="Hyperlink"/>
            <w:rFonts w:ascii="Arial" w:eastAsia="Arial" w:hAnsi="Arial" w:cs="Arial"/>
            <w:kern w:val="24"/>
            <w:sz w:val="24"/>
            <w:szCs w:val="24"/>
            <w:highlight w:val="white"/>
          </w:rPr>
          <w:t>https://pubmed.ncbi.nlm.nih.gov/15173628/</w:t>
        </w:r>
      </w:hyperlink>
      <w:r w:rsidR="00157CAF" w:rsidRPr="002B260C">
        <w:rPr>
          <w:rFonts w:ascii="Arial" w:eastAsia="Arial" w:hAnsi="Arial" w:cs="Arial"/>
          <w:color w:val="000000"/>
          <w:kern w:val="24"/>
          <w:sz w:val="24"/>
          <w:szCs w:val="24"/>
          <w:highlight w:val="white"/>
        </w:rPr>
        <w:t>.</w:t>
      </w:r>
      <w:r w:rsidR="00157CAF" w:rsidRPr="002B260C">
        <w:rPr>
          <w:rFonts w:ascii="Arial" w:eastAsia="Arial" w:hAnsi="Arial" w:cs="Arial"/>
          <w:color w:val="000000"/>
          <w:kern w:val="24"/>
          <w:sz w:val="24"/>
          <w:szCs w:val="24"/>
        </w:rPr>
        <w:t xml:space="preserve"> Data de acesso: 16 mar. </w:t>
      </w:r>
      <w:r w:rsidR="00B86DAA" w:rsidRPr="002B260C">
        <w:rPr>
          <w:rFonts w:ascii="Arial" w:eastAsia="Arial" w:hAnsi="Arial" w:cs="Arial"/>
          <w:color w:val="000000"/>
          <w:kern w:val="24"/>
          <w:sz w:val="24"/>
          <w:szCs w:val="24"/>
        </w:rPr>
        <w:t xml:space="preserve">de </w:t>
      </w:r>
      <w:r w:rsidR="00157CAF" w:rsidRPr="002B260C">
        <w:rPr>
          <w:rFonts w:ascii="Arial" w:eastAsia="Arial" w:hAnsi="Arial" w:cs="Arial"/>
          <w:color w:val="000000"/>
          <w:kern w:val="24"/>
          <w:sz w:val="24"/>
          <w:szCs w:val="24"/>
        </w:rPr>
        <w:t>2021.</w:t>
      </w:r>
    </w:p>
    <w:p w14:paraId="1EB8099C" w14:textId="77777777" w:rsidR="00AD6BA0" w:rsidRPr="002B260C" w:rsidRDefault="00AD6BA0"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p>
    <w:p w14:paraId="0FF9B1FE" w14:textId="6D89EF09" w:rsidR="002B260C"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r w:rsidRPr="002B260C">
        <w:rPr>
          <w:rFonts w:ascii="Arial" w:eastAsia="Arial" w:hAnsi="Arial" w:cs="Arial"/>
          <w:color w:val="000000"/>
          <w:kern w:val="24"/>
          <w:sz w:val="24"/>
          <w:szCs w:val="24"/>
          <w:highlight w:val="white"/>
        </w:rPr>
        <w:t>10</w:t>
      </w:r>
      <w:r w:rsidRPr="002B260C">
        <w:rPr>
          <w:rFonts w:ascii="Arial" w:eastAsia="Arial" w:hAnsi="Arial" w:cs="Arial"/>
          <w:color w:val="000000"/>
          <w:kern w:val="24"/>
          <w:sz w:val="24"/>
          <w:szCs w:val="24"/>
        </w:rPr>
        <w:t>. National Aeronautics and Space Administration</w:t>
      </w:r>
      <w:r w:rsidR="006E5B51">
        <w:rPr>
          <w:rFonts w:ascii="Arial" w:eastAsia="Arial" w:hAnsi="Arial" w:cs="Arial"/>
          <w:color w:val="000000"/>
          <w:kern w:val="24"/>
          <w:sz w:val="24"/>
          <w:szCs w:val="24"/>
        </w:rPr>
        <w:t xml:space="preserve">. </w:t>
      </w:r>
      <w:r w:rsidRPr="002B260C">
        <w:rPr>
          <w:rFonts w:ascii="Arial" w:eastAsia="Arial" w:hAnsi="Arial" w:cs="Arial"/>
          <w:color w:val="000000"/>
          <w:kern w:val="24"/>
          <w:sz w:val="24"/>
          <w:szCs w:val="24"/>
        </w:rPr>
        <w:t xml:space="preserve">What Is Microgravity? 2012. </w:t>
      </w:r>
      <w:r w:rsidRPr="002B260C">
        <w:rPr>
          <w:rFonts w:ascii="Arial" w:eastAsia="Arial" w:hAnsi="Arial" w:cs="Arial"/>
          <w:color w:val="000000"/>
          <w:kern w:val="24"/>
          <w:sz w:val="24"/>
          <w:szCs w:val="24"/>
          <w:highlight w:val="white"/>
        </w:rPr>
        <w:t xml:space="preserve">Disponível em: </w:t>
      </w:r>
      <w:hyperlink r:id="rId16" w:history="1">
        <w:r w:rsidR="00157CAF" w:rsidRPr="002B260C">
          <w:rPr>
            <w:rStyle w:val="Hyperlink"/>
            <w:rFonts w:ascii="Arial" w:eastAsia="Arial" w:hAnsi="Arial" w:cs="Arial"/>
            <w:kern w:val="24"/>
            <w:sz w:val="24"/>
            <w:szCs w:val="24"/>
          </w:rPr>
          <w:t>https://www.nasa.gov/audience/forstudents/5-8/features/nasa-knows/what-is-microgravity-58.html</w:t>
        </w:r>
      </w:hyperlink>
      <w:r w:rsidR="00157CAF" w:rsidRPr="002B260C">
        <w:rPr>
          <w:rFonts w:ascii="Arial" w:eastAsia="Arial" w:hAnsi="Arial" w:cs="Arial"/>
          <w:color w:val="000000"/>
          <w:kern w:val="24"/>
          <w:sz w:val="24"/>
          <w:szCs w:val="24"/>
        </w:rPr>
        <w:t>. Data de acesso: 18 mar.</w:t>
      </w:r>
      <w:r w:rsidR="00B86DAA" w:rsidRPr="002B260C">
        <w:rPr>
          <w:rFonts w:ascii="Arial" w:eastAsia="Arial" w:hAnsi="Arial" w:cs="Arial"/>
          <w:color w:val="000000"/>
          <w:kern w:val="24"/>
          <w:sz w:val="24"/>
          <w:szCs w:val="24"/>
        </w:rPr>
        <w:t xml:space="preserve"> de</w:t>
      </w:r>
      <w:r w:rsidR="00157CAF" w:rsidRPr="002B260C">
        <w:rPr>
          <w:rFonts w:ascii="Arial" w:eastAsia="Arial" w:hAnsi="Arial" w:cs="Arial"/>
          <w:color w:val="000000"/>
          <w:kern w:val="24"/>
          <w:sz w:val="24"/>
          <w:szCs w:val="24"/>
        </w:rPr>
        <w:t xml:space="preserve"> 2021</w:t>
      </w:r>
      <w:r w:rsidRPr="002B260C">
        <w:rPr>
          <w:rFonts w:ascii="Arial" w:eastAsia="Arial" w:hAnsi="Arial" w:cs="Arial"/>
          <w:color w:val="000000"/>
          <w:kern w:val="24"/>
          <w:sz w:val="24"/>
          <w:szCs w:val="24"/>
        </w:rPr>
        <w:tab/>
      </w:r>
    </w:p>
    <w:p w14:paraId="77CF6136" w14:textId="77777777" w:rsidR="002B260C" w:rsidRPr="002B260C" w:rsidRDefault="002B260C"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p>
    <w:p w14:paraId="5548F3AB" w14:textId="148D46E3" w:rsidR="003213FF"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r w:rsidRPr="002B260C">
        <w:rPr>
          <w:rFonts w:ascii="Arial" w:eastAsia="Arial" w:hAnsi="Arial" w:cs="Arial"/>
          <w:color w:val="000000"/>
          <w:kern w:val="24"/>
          <w:sz w:val="24"/>
          <w:szCs w:val="24"/>
          <w:highlight w:val="white"/>
        </w:rPr>
        <w:t xml:space="preserve">11. </w:t>
      </w:r>
      <w:r w:rsidRPr="002B260C">
        <w:rPr>
          <w:rFonts w:ascii="Arial" w:eastAsia="Arial" w:hAnsi="Arial" w:cs="Arial"/>
          <w:color w:val="000000"/>
          <w:kern w:val="24"/>
          <w:sz w:val="24"/>
          <w:szCs w:val="24"/>
        </w:rPr>
        <w:t>Dias PMC, Santos WMS, Souza MTM. A Gravitação Universal: um texto para o Ensino Médio. </w:t>
      </w:r>
      <w:r w:rsidRPr="002B260C">
        <w:rPr>
          <w:rFonts w:ascii="Arial" w:eastAsia="Arial" w:hAnsi="Arial" w:cs="Arial"/>
          <w:i/>
          <w:color w:val="000000"/>
          <w:kern w:val="24"/>
          <w:sz w:val="24"/>
          <w:szCs w:val="24"/>
        </w:rPr>
        <w:t>Revista Brasileira de Ensino de Física</w:t>
      </w:r>
      <w:r w:rsidRPr="002B260C">
        <w:rPr>
          <w:rFonts w:ascii="Arial" w:eastAsia="Arial" w:hAnsi="Arial" w:cs="Arial"/>
          <w:color w:val="000000"/>
          <w:kern w:val="24"/>
          <w:sz w:val="24"/>
          <w:szCs w:val="24"/>
        </w:rPr>
        <w:t>, 2004;</w:t>
      </w:r>
      <w:r w:rsidRPr="002B260C">
        <w:rPr>
          <w:rFonts w:ascii="Arial" w:eastAsia="Arial" w:hAnsi="Arial" w:cs="Arial"/>
          <w:i/>
          <w:color w:val="000000"/>
          <w:kern w:val="24"/>
          <w:sz w:val="24"/>
          <w:szCs w:val="24"/>
        </w:rPr>
        <w:t>26</w:t>
      </w:r>
      <w:r w:rsidRPr="002B260C">
        <w:rPr>
          <w:rFonts w:ascii="Arial" w:eastAsia="Arial" w:hAnsi="Arial" w:cs="Arial"/>
          <w:color w:val="000000"/>
          <w:kern w:val="24"/>
          <w:sz w:val="24"/>
          <w:szCs w:val="24"/>
        </w:rPr>
        <w:t>(3), 257-271.Disponível</w:t>
      </w:r>
      <w:r w:rsidR="00157CAF" w:rsidRPr="002B260C">
        <w:rPr>
          <w:rFonts w:ascii="Arial" w:eastAsia="Arial" w:hAnsi="Arial" w:cs="Arial"/>
          <w:color w:val="000000"/>
          <w:kern w:val="24"/>
          <w:sz w:val="24"/>
          <w:szCs w:val="24"/>
        </w:rPr>
        <w:t xml:space="preserve"> </w:t>
      </w:r>
      <w:r w:rsidRPr="002B260C">
        <w:rPr>
          <w:rFonts w:ascii="Arial" w:eastAsia="Arial" w:hAnsi="Arial" w:cs="Arial"/>
          <w:color w:val="000000"/>
          <w:kern w:val="24"/>
          <w:sz w:val="24"/>
          <w:szCs w:val="24"/>
        </w:rPr>
        <w:t>em:</w:t>
      </w:r>
      <w:r w:rsidR="00157CAF" w:rsidRPr="002B260C">
        <w:rPr>
          <w:rFonts w:ascii="Arial" w:eastAsia="Arial" w:hAnsi="Arial" w:cs="Arial"/>
          <w:color w:val="000000"/>
          <w:kern w:val="24"/>
          <w:sz w:val="24"/>
          <w:szCs w:val="24"/>
        </w:rPr>
        <w:t xml:space="preserve"> </w:t>
      </w:r>
      <w:hyperlink r:id="rId17" w:history="1">
        <w:r w:rsidR="00CE041E" w:rsidRPr="00E10A2B">
          <w:rPr>
            <w:rStyle w:val="Hyperlink"/>
            <w:rFonts w:ascii="Arial" w:eastAsia="Arial" w:hAnsi="Arial" w:cs="Arial"/>
            <w:kern w:val="24"/>
            <w:sz w:val="24"/>
            <w:szCs w:val="24"/>
          </w:rPr>
          <w:t>http://www.scielo.br/scielo.php?script=sci_arttext&amp;pid=S180611172004000300012&amp;lng=en&amp;tlng=pt</w:t>
        </w:r>
      </w:hyperlink>
      <w:r w:rsidR="00157CAF" w:rsidRPr="002B260C">
        <w:rPr>
          <w:rFonts w:ascii="Arial" w:eastAsia="Arial" w:hAnsi="Arial" w:cs="Arial"/>
          <w:color w:val="000000"/>
          <w:kern w:val="24"/>
          <w:sz w:val="24"/>
          <w:szCs w:val="24"/>
        </w:rPr>
        <w:t xml:space="preserve">. Data de acesso: 18 mar. </w:t>
      </w:r>
      <w:r w:rsidR="00B86DAA" w:rsidRPr="002B260C">
        <w:rPr>
          <w:rFonts w:ascii="Arial" w:eastAsia="Arial" w:hAnsi="Arial" w:cs="Arial"/>
          <w:color w:val="000000"/>
          <w:kern w:val="24"/>
          <w:sz w:val="24"/>
          <w:szCs w:val="24"/>
        </w:rPr>
        <w:t xml:space="preserve">de </w:t>
      </w:r>
      <w:r w:rsidR="00157CAF" w:rsidRPr="002B260C">
        <w:rPr>
          <w:rFonts w:ascii="Arial" w:eastAsia="Arial" w:hAnsi="Arial" w:cs="Arial"/>
          <w:color w:val="000000"/>
          <w:kern w:val="24"/>
          <w:sz w:val="24"/>
          <w:szCs w:val="24"/>
        </w:rPr>
        <w:t>2021.</w:t>
      </w:r>
    </w:p>
    <w:p w14:paraId="2E64959A" w14:textId="77777777" w:rsidR="003213FF" w:rsidRPr="002B260C" w:rsidRDefault="003213FF"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p>
    <w:p w14:paraId="6C4C3D09" w14:textId="741C9977" w:rsidR="00C763E3"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lastRenderedPageBreak/>
        <w:t>12.</w:t>
      </w:r>
      <w:r w:rsidR="00157CAF" w:rsidRPr="002B260C">
        <w:rPr>
          <w:rFonts w:ascii="Arial" w:eastAsia="Arial" w:hAnsi="Arial" w:cs="Arial"/>
          <w:color w:val="000000"/>
          <w:kern w:val="24"/>
          <w:sz w:val="24"/>
          <w:szCs w:val="24"/>
        </w:rPr>
        <w:t xml:space="preserve"> </w:t>
      </w:r>
      <w:r w:rsidR="00CE041E" w:rsidRPr="002B260C">
        <w:rPr>
          <w:rFonts w:ascii="Arial" w:eastAsia="Arial" w:hAnsi="Arial" w:cs="Arial"/>
          <w:color w:val="000000"/>
          <w:kern w:val="24"/>
          <w:sz w:val="24"/>
          <w:szCs w:val="24"/>
        </w:rPr>
        <w:t>Instituto</w:t>
      </w:r>
      <w:r w:rsidRPr="002B260C">
        <w:rPr>
          <w:rFonts w:ascii="Arial" w:eastAsia="Arial" w:hAnsi="Arial" w:cs="Arial"/>
          <w:color w:val="000000"/>
          <w:kern w:val="24"/>
          <w:sz w:val="24"/>
          <w:szCs w:val="24"/>
        </w:rPr>
        <w:t xml:space="preserve"> Nacional de Pesquisas Espaciais.</w:t>
      </w:r>
      <w:r w:rsidR="001D1EB8" w:rsidRPr="002B260C">
        <w:rPr>
          <w:rFonts w:ascii="Arial" w:eastAsia="Arial" w:hAnsi="Arial" w:cs="Arial"/>
          <w:color w:val="000000"/>
          <w:kern w:val="24"/>
          <w:sz w:val="24"/>
          <w:szCs w:val="24"/>
        </w:rPr>
        <w:t xml:space="preserve"> </w:t>
      </w:r>
      <w:r w:rsidRPr="002B260C">
        <w:rPr>
          <w:rFonts w:ascii="Arial" w:eastAsia="Arial" w:hAnsi="Arial" w:cs="Arial"/>
          <w:color w:val="000000"/>
          <w:kern w:val="24"/>
          <w:sz w:val="24"/>
          <w:szCs w:val="24"/>
        </w:rPr>
        <w:t xml:space="preserve">O que é microgravidade. </w:t>
      </w:r>
    </w:p>
    <w:p w14:paraId="47745EBC" w14:textId="6DCB2773" w:rsidR="00157CAF"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t xml:space="preserve">Disponível em: </w:t>
      </w:r>
      <w:hyperlink r:id="rId18" w:history="1">
        <w:r w:rsidR="00CE041E" w:rsidRPr="00E10A2B">
          <w:rPr>
            <w:rStyle w:val="Hyperlink"/>
            <w:rFonts w:ascii="Arial" w:eastAsia="Arial" w:hAnsi="Arial" w:cs="Arial"/>
            <w:kern w:val="24"/>
            <w:sz w:val="24"/>
            <w:szCs w:val="24"/>
          </w:rPr>
          <w:t>http://www.las.inpe.br/~microg/oquee.htm</w:t>
        </w:r>
      </w:hyperlink>
      <w:r w:rsidR="00157CAF" w:rsidRPr="002B260C">
        <w:rPr>
          <w:rFonts w:ascii="Arial" w:eastAsia="Arial" w:hAnsi="Arial" w:cs="Arial"/>
          <w:color w:val="000000"/>
          <w:kern w:val="24"/>
          <w:sz w:val="24"/>
          <w:szCs w:val="24"/>
        </w:rPr>
        <w:t xml:space="preserve">. Data de acesso: 18 mar. </w:t>
      </w:r>
      <w:r w:rsidR="00B86DAA" w:rsidRPr="002B260C">
        <w:rPr>
          <w:rFonts w:ascii="Arial" w:eastAsia="Arial" w:hAnsi="Arial" w:cs="Arial"/>
          <w:color w:val="000000"/>
          <w:kern w:val="24"/>
          <w:sz w:val="24"/>
          <w:szCs w:val="24"/>
        </w:rPr>
        <w:t xml:space="preserve">de </w:t>
      </w:r>
      <w:r w:rsidR="00157CAF" w:rsidRPr="002B260C">
        <w:rPr>
          <w:rFonts w:ascii="Arial" w:eastAsia="Arial" w:hAnsi="Arial" w:cs="Arial"/>
          <w:color w:val="000000"/>
          <w:kern w:val="24"/>
          <w:sz w:val="24"/>
          <w:szCs w:val="24"/>
        </w:rPr>
        <w:t>2021.</w:t>
      </w:r>
    </w:p>
    <w:p w14:paraId="6C5AF29A" w14:textId="77777777" w:rsidR="003213FF" w:rsidRPr="002B260C" w:rsidRDefault="003213FF"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p>
    <w:p w14:paraId="489722FC" w14:textId="6F2EAACA" w:rsidR="00C763E3"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t xml:space="preserve">13. West JB. </w:t>
      </w:r>
      <w:proofErr w:type="spellStart"/>
      <w:r w:rsidRPr="002B260C">
        <w:rPr>
          <w:rFonts w:ascii="Arial" w:eastAsia="Arial" w:hAnsi="Arial" w:cs="Arial"/>
          <w:color w:val="000000"/>
          <w:kern w:val="24"/>
          <w:sz w:val="24"/>
          <w:szCs w:val="24"/>
        </w:rPr>
        <w:t>Historical</w:t>
      </w:r>
      <w:proofErr w:type="spellEnd"/>
      <w:r w:rsidRPr="002B260C">
        <w:rPr>
          <w:rFonts w:ascii="Arial" w:eastAsia="Arial" w:hAnsi="Arial" w:cs="Arial"/>
          <w:color w:val="000000"/>
          <w:kern w:val="24"/>
          <w:sz w:val="24"/>
          <w:szCs w:val="24"/>
        </w:rPr>
        <w:t xml:space="preserve"> Perspectives: Physiology in </w:t>
      </w:r>
      <w:proofErr w:type="spellStart"/>
      <w:r w:rsidRPr="002B260C">
        <w:rPr>
          <w:rFonts w:ascii="Arial" w:eastAsia="Arial" w:hAnsi="Arial" w:cs="Arial"/>
          <w:color w:val="000000"/>
          <w:kern w:val="24"/>
          <w:sz w:val="24"/>
          <w:szCs w:val="24"/>
        </w:rPr>
        <w:t>microgravity</w:t>
      </w:r>
      <w:proofErr w:type="spellEnd"/>
      <w:r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Journal</w:t>
      </w:r>
      <w:proofErr w:type="spellEnd"/>
      <w:r w:rsidRPr="002B260C">
        <w:rPr>
          <w:rFonts w:ascii="Arial" w:eastAsia="Arial" w:hAnsi="Arial" w:cs="Arial"/>
          <w:color w:val="000000"/>
          <w:kern w:val="24"/>
          <w:sz w:val="24"/>
          <w:szCs w:val="24"/>
        </w:rPr>
        <w:t xml:space="preserve"> of Applied Physiology. 2000; 89(1):379-384. </w:t>
      </w:r>
    </w:p>
    <w:p w14:paraId="200EECF3" w14:textId="2E99D389" w:rsidR="00157CAF"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r w:rsidRPr="002B260C">
        <w:rPr>
          <w:rFonts w:ascii="Arial" w:eastAsia="Arial" w:hAnsi="Arial" w:cs="Arial"/>
          <w:color w:val="000000"/>
          <w:kern w:val="24"/>
          <w:sz w:val="24"/>
          <w:szCs w:val="24"/>
        </w:rPr>
        <w:t>Disponível em:</w:t>
      </w:r>
      <w:r w:rsidR="00157CAF" w:rsidRPr="002B260C">
        <w:rPr>
          <w:rFonts w:ascii="Arial" w:eastAsia="Arial" w:hAnsi="Arial" w:cs="Arial"/>
          <w:color w:val="000000"/>
          <w:kern w:val="24"/>
          <w:sz w:val="24"/>
          <w:szCs w:val="24"/>
        </w:rPr>
        <w:t xml:space="preserve"> </w:t>
      </w:r>
      <w:hyperlink r:id="rId19" w:history="1">
        <w:r w:rsidR="00CE041E" w:rsidRPr="00E10A2B">
          <w:rPr>
            <w:rStyle w:val="Hyperlink"/>
            <w:rFonts w:ascii="Arial" w:eastAsia="Arial" w:hAnsi="Arial" w:cs="Arial"/>
            <w:kern w:val="24"/>
            <w:sz w:val="24"/>
            <w:szCs w:val="24"/>
          </w:rPr>
          <w:t>https://journals.physiology.org/doi/full/10.1152/jappl.2000.89.1.379.</w:t>
        </w:r>
      </w:hyperlink>
      <w:r w:rsidR="00B86DAA" w:rsidRPr="002B260C">
        <w:rPr>
          <w:rFonts w:ascii="Arial" w:eastAsia="Arial" w:hAnsi="Arial" w:cs="Arial"/>
          <w:color w:val="000000"/>
          <w:kern w:val="24"/>
          <w:sz w:val="24"/>
          <w:szCs w:val="24"/>
        </w:rPr>
        <w:t>.</w:t>
      </w:r>
      <w:r w:rsidR="00157CAF" w:rsidRPr="002B260C">
        <w:rPr>
          <w:rFonts w:ascii="Arial" w:eastAsia="Arial" w:hAnsi="Arial" w:cs="Arial"/>
          <w:color w:val="000000"/>
          <w:kern w:val="24"/>
          <w:sz w:val="24"/>
          <w:szCs w:val="24"/>
        </w:rPr>
        <w:t xml:space="preserve">Data de acesso: </w:t>
      </w:r>
      <w:r w:rsidR="00B86DAA" w:rsidRPr="002B260C">
        <w:rPr>
          <w:rFonts w:ascii="Arial" w:eastAsia="Arial" w:hAnsi="Arial" w:cs="Arial"/>
          <w:color w:val="000000"/>
          <w:kern w:val="24"/>
          <w:sz w:val="24"/>
          <w:szCs w:val="24"/>
        </w:rPr>
        <w:t xml:space="preserve">22 </w:t>
      </w:r>
      <w:r w:rsidR="00157CAF" w:rsidRPr="002B260C">
        <w:rPr>
          <w:rFonts w:ascii="Arial" w:eastAsia="Arial" w:hAnsi="Arial" w:cs="Arial"/>
          <w:color w:val="000000"/>
          <w:kern w:val="24"/>
          <w:sz w:val="24"/>
          <w:szCs w:val="24"/>
        </w:rPr>
        <w:t xml:space="preserve">mar. </w:t>
      </w:r>
      <w:r w:rsidR="00B86DAA" w:rsidRPr="002B260C">
        <w:rPr>
          <w:rFonts w:ascii="Arial" w:eastAsia="Arial" w:hAnsi="Arial" w:cs="Arial"/>
          <w:color w:val="000000"/>
          <w:kern w:val="24"/>
          <w:sz w:val="24"/>
          <w:szCs w:val="24"/>
        </w:rPr>
        <w:t xml:space="preserve">de </w:t>
      </w:r>
      <w:r w:rsidR="00157CAF" w:rsidRPr="002B260C">
        <w:rPr>
          <w:rFonts w:ascii="Arial" w:eastAsia="Arial" w:hAnsi="Arial" w:cs="Arial"/>
          <w:color w:val="000000"/>
          <w:kern w:val="24"/>
          <w:sz w:val="24"/>
          <w:szCs w:val="24"/>
        </w:rPr>
        <w:t>2021.</w:t>
      </w:r>
    </w:p>
    <w:p w14:paraId="17D04E36" w14:textId="6EE8968D" w:rsidR="003213FF"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tab/>
      </w:r>
    </w:p>
    <w:p w14:paraId="15F1FED9" w14:textId="7819FB72" w:rsidR="002A5924"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t xml:space="preserve">14. </w:t>
      </w:r>
      <w:proofErr w:type="spellStart"/>
      <w:r w:rsidRPr="002B260C">
        <w:rPr>
          <w:rFonts w:ascii="Arial" w:eastAsia="Arial" w:hAnsi="Arial" w:cs="Arial"/>
          <w:color w:val="000000"/>
          <w:kern w:val="24"/>
          <w:sz w:val="24"/>
          <w:szCs w:val="24"/>
        </w:rPr>
        <w:t>Blaber</w:t>
      </w:r>
      <w:proofErr w:type="spellEnd"/>
      <w:r w:rsidRPr="002B260C">
        <w:rPr>
          <w:rFonts w:ascii="Arial" w:eastAsia="Arial" w:hAnsi="Arial" w:cs="Arial"/>
          <w:color w:val="000000"/>
          <w:kern w:val="24"/>
          <w:sz w:val="24"/>
          <w:szCs w:val="24"/>
        </w:rPr>
        <w:t xml:space="preserve"> E, Marçal H, Burns BP. </w:t>
      </w:r>
      <w:proofErr w:type="spellStart"/>
      <w:r w:rsidRPr="002B260C">
        <w:rPr>
          <w:rFonts w:ascii="Arial" w:eastAsia="Arial" w:hAnsi="Arial" w:cs="Arial"/>
          <w:color w:val="000000"/>
          <w:kern w:val="24"/>
          <w:sz w:val="24"/>
          <w:szCs w:val="24"/>
        </w:rPr>
        <w:t>Bioastronautics</w:t>
      </w:r>
      <w:proofErr w:type="spellEnd"/>
      <w:r w:rsidRPr="002B260C">
        <w:rPr>
          <w:rFonts w:ascii="Arial" w:eastAsia="Arial" w:hAnsi="Arial" w:cs="Arial"/>
          <w:color w:val="000000"/>
          <w:kern w:val="24"/>
          <w:sz w:val="24"/>
          <w:szCs w:val="24"/>
        </w:rPr>
        <w:t xml:space="preserve">: The </w:t>
      </w:r>
      <w:proofErr w:type="spellStart"/>
      <w:r w:rsidRPr="002B260C">
        <w:rPr>
          <w:rFonts w:ascii="Arial" w:eastAsia="Arial" w:hAnsi="Arial" w:cs="Arial"/>
          <w:color w:val="000000"/>
          <w:kern w:val="24"/>
          <w:sz w:val="24"/>
          <w:szCs w:val="24"/>
        </w:rPr>
        <w:t>Influence</w:t>
      </w:r>
      <w:proofErr w:type="spellEnd"/>
      <w:r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of</w:t>
      </w:r>
      <w:proofErr w:type="spellEnd"/>
      <w:r w:rsidRPr="002B260C">
        <w:rPr>
          <w:rFonts w:ascii="Arial" w:eastAsia="Arial" w:hAnsi="Arial" w:cs="Arial"/>
          <w:color w:val="000000"/>
          <w:kern w:val="24"/>
          <w:sz w:val="24"/>
          <w:szCs w:val="24"/>
        </w:rPr>
        <w:t xml:space="preserve"> Microgravity </w:t>
      </w:r>
      <w:proofErr w:type="spellStart"/>
      <w:r w:rsidRPr="002B260C">
        <w:rPr>
          <w:rFonts w:ascii="Arial" w:eastAsia="Arial" w:hAnsi="Arial" w:cs="Arial"/>
          <w:color w:val="000000"/>
          <w:kern w:val="24"/>
          <w:sz w:val="24"/>
          <w:szCs w:val="24"/>
        </w:rPr>
        <w:t>on</w:t>
      </w:r>
      <w:proofErr w:type="spellEnd"/>
      <w:r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Astronaut</w:t>
      </w:r>
      <w:proofErr w:type="spellEnd"/>
      <w:r w:rsidRPr="002B260C">
        <w:rPr>
          <w:rFonts w:ascii="Arial" w:eastAsia="Arial" w:hAnsi="Arial" w:cs="Arial"/>
          <w:color w:val="000000"/>
          <w:kern w:val="24"/>
          <w:sz w:val="24"/>
          <w:szCs w:val="24"/>
        </w:rPr>
        <w:t xml:space="preserve"> Health</w:t>
      </w:r>
      <w:r w:rsidR="002A5924"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Astrobiology</w:t>
      </w:r>
      <w:proofErr w:type="spellEnd"/>
      <w:r w:rsidRPr="002B260C">
        <w:rPr>
          <w:rFonts w:ascii="Arial" w:eastAsia="Arial" w:hAnsi="Arial" w:cs="Arial"/>
          <w:color w:val="000000"/>
          <w:kern w:val="24"/>
          <w:sz w:val="24"/>
          <w:szCs w:val="24"/>
        </w:rPr>
        <w:t>. 2010;10(5):463-473.</w:t>
      </w:r>
    </w:p>
    <w:p w14:paraId="0902D786" w14:textId="4FCFFAD9" w:rsidR="003213FF"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r w:rsidRPr="002B260C">
        <w:rPr>
          <w:rFonts w:ascii="Arial" w:eastAsia="Arial" w:hAnsi="Arial" w:cs="Arial"/>
          <w:color w:val="000000"/>
          <w:kern w:val="24"/>
          <w:sz w:val="24"/>
          <w:szCs w:val="24"/>
        </w:rPr>
        <w:t xml:space="preserve">Disponível em: </w:t>
      </w:r>
      <w:hyperlink r:id="rId20" w:history="1">
        <w:r w:rsidR="00CE041E" w:rsidRPr="00E10A2B">
          <w:rPr>
            <w:rStyle w:val="Hyperlink"/>
            <w:rFonts w:ascii="Arial" w:eastAsia="Arial" w:hAnsi="Arial" w:cs="Arial"/>
            <w:kern w:val="24"/>
            <w:sz w:val="24"/>
            <w:szCs w:val="24"/>
          </w:rPr>
          <w:t>https://www.liebertpub.com/doi/10.1089/ast.2009.0415</w:t>
        </w:r>
      </w:hyperlink>
      <w:r w:rsidR="00B86DAA" w:rsidRPr="002B260C">
        <w:rPr>
          <w:rFonts w:ascii="Arial" w:eastAsia="Arial" w:hAnsi="Arial" w:cs="Arial"/>
          <w:color w:val="000000"/>
          <w:kern w:val="24"/>
          <w:sz w:val="24"/>
          <w:szCs w:val="24"/>
        </w:rPr>
        <w:t xml:space="preserve">. Data de acesso: 30 mar. de 2021. </w:t>
      </w:r>
    </w:p>
    <w:p w14:paraId="361CE4CE" w14:textId="77777777" w:rsidR="003213FF" w:rsidRPr="002B260C" w:rsidRDefault="003213FF"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p>
    <w:p w14:paraId="0B48E4E3" w14:textId="2D552298" w:rsidR="00C763E3"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8D1304">
        <w:rPr>
          <w:rFonts w:ascii="Arial" w:eastAsia="Arial" w:hAnsi="Arial" w:cs="Arial"/>
          <w:color w:val="000000"/>
          <w:kern w:val="24"/>
          <w:sz w:val="24"/>
          <w:szCs w:val="24"/>
          <w:rPrChange w:id="259" w:author="Evelyn Lopes" w:date="2021-10-14T22:15:00Z">
            <w:rPr>
              <w:rFonts w:ascii="Arial" w:eastAsia="Arial" w:hAnsi="Arial" w:cs="Arial"/>
              <w:color w:val="000000"/>
              <w:kern w:val="24"/>
              <w:sz w:val="24"/>
              <w:szCs w:val="24"/>
            </w:rPr>
          </w:rPrChange>
        </w:rPr>
        <w:t xml:space="preserve">15. Williams, DR. </w:t>
      </w:r>
      <w:proofErr w:type="spellStart"/>
      <w:r w:rsidRPr="008D1304">
        <w:rPr>
          <w:rFonts w:ascii="Arial" w:eastAsia="Arial" w:hAnsi="Arial" w:cs="Arial"/>
          <w:color w:val="000000"/>
          <w:kern w:val="24"/>
          <w:sz w:val="24"/>
          <w:szCs w:val="24"/>
          <w:rPrChange w:id="260" w:author="Evelyn Lopes" w:date="2021-10-14T22:15:00Z">
            <w:rPr>
              <w:rFonts w:ascii="Arial" w:eastAsia="Arial" w:hAnsi="Arial" w:cs="Arial"/>
              <w:color w:val="000000"/>
              <w:kern w:val="24"/>
              <w:sz w:val="24"/>
              <w:szCs w:val="24"/>
            </w:rPr>
          </w:rPrChange>
        </w:rPr>
        <w:t>Bioastronautics</w:t>
      </w:r>
      <w:proofErr w:type="spellEnd"/>
      <w:r w:rsidRPr="008D1304">
        <w:rPr>
          <w:rFonts w:ascii="Arial" w:eastAsia="Arial" w:hAnsi="Arial" w:cs="Arial"/>
          <w:color w:val="000000"/>
          <w:kern w:val="24"/>
          <w:sz w:val="24"/>
          <w:szCs w:val="24"/>
          <w:rPrChange w:id="261" w:author="Evelyn Lopes" w:date="2021-10-14T22:15:00Z">
            <w:rPr>
              <w:rFonts w:ascii="Arial" w:eastAsia="Arial" w:hAnsi="Arial" w:cs="Arial"/>
              <w:color w:val="000000"/>
              <w:kern w:val="24"/>
              <w:sz w:val="24"/>
              <w:szCs w:val="24"/>
            </w:rPr>
          </w:rPrChange>
        </w:rPr>
        <w:t xml:space="preserve">: Optimizing human performance through research and medical innovations. </w:t>
      </w:r>
      <w:r w:rsidRPr="002B260C">
        <w:rPr>
          <w:rFonts w:ascii="Arial" w:eastAsia="Arial" w:hAnsi="Arial" w:cs="Arial"/>
          <w:color w:val="000000"/>
          <w:kern w:val="24"/>
          <w:sz w:val="24"/>
          <w:szCs w:val="24"/>
        </w:rPr>
        <w:t xml:space="preserve">Nutrition. 2002;18(10):794-796. Disponível em: </w:t>
      </w:r>
    </w:p>
    <w:p w14:paraId="7B2FADE2" w14:textId="6E825E0F" w:rsidR="003213FF" w:rsidRPr="002B260C" w:rsidRDefault="00BA1DE0"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hyperlink r:id="rId21" w:history="1">
        <w:r w:rsidR="00CE041E" w:rsidRPr="00E10A2B">
          <w:rPr>
            <w:rStyle w:val="Hyperlink"/>
            <w:rFonts w:ascii="Arial" w:eastAsia="Arial" w:hAnsi="Arial" w:cs="Arial"/>
            <w:kern w:val="24"/>
            <w:sz w:val="24"/>
            <w:szCs w:val="24"/>
          </w:rPr>
          <w:t>https://pubmed.ncbi.nlm.nih.gov/12361769/</w:t>
        </w:r>
      </w:hyperlink>
      <w:r w:rsidR="00B86DAA" w:rsidRPr="002B260C">
        <w:rPr>
          <w:rFonts w:ascii="Arial" w:eastAsia="Arial" w:hAnsi="Arial" w:cs="Arial"/>
          <w:color w:val="000000"/>
          <w:kern w:val="24"/>
          <w:sz w:val="24"/>
          <w:szCs w:val="24"/>
        </w:rPr>
        <w:t xml:space="preserve">. </w:t>
      </w:r>
      <w:r w:rsidR="004F1FBE" w:rsidRPr="002B260C">
        <w:rPr>
          <w:rFonts w:ascii="Arial" w:eastAsia="Arial" w:hAnsi="Arial" w:cs="Arial"/>
          <w:color w:val="000000"/>
          <w:kern w:val="24"/>
          <w:sz w:val="24"/>
          <w:szCs w:val="24"/>
        </w:rPr>
        <w:tab/>
      </w:r>
      <w:r w:rsidR="00B86DAA" w:rsidRPr="002B260C">
        <w:rPr>
          <w:rFonts w:ascii="Arial" w:eastAsia="Arial" w:hAnsi="Arial" w:cs="Arial"/>
          <w:color w:val="000000"/>
          <w:kern w:val="24"/>
          <w:sz w:val="24"/>
          <w:szCs w:val="24"/>
        </w:rPr>
        <w:t>Data de acesso: 30 mar. de 2021.</w:t>
      </w:r>
    </w:p>
    <w:p w14:paraId="636FE51F" w14:textId="77777777" w:rsidR="003213FF" w:rsidRPr="002B260C" w:rsidRDefault="003213FF"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p>
    <w:p w14:paraId="18560DD8" w14:textId="01A411A4" w:rsidR="00B86DAA" w:rsidRPr="00CE041E"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r w:rsidRPr="002B260C">
        <w:rPr>
          <w:rFonts w:ascii="Arial" w:eastAsia="Arial" w:hAnsi="Arial" w:cs="Arial"/>
          <w:color w:val="000000"/>
          <w:kern w:val="24"/>
          <w:sz w:val="24"/>
          <w:szCs w:val="24"/>
        </w:rPr>
        <w:t xml:space="preserve">16. Jia-Qi, Yang J-Q, Jiang N, Li Z-P, Guo S, Chen Z-Y, et al. The effects </w:t>
      </w:r>
      <w:proofErr w:type="spellStart"/>
      <w:r w:rsidRPr="002B260C">
        <w:rPr>
          <w:rFonts w:ascii="Arial" w:eastAsia="Arial" w:hAnsi="Arial" w:cs="Arial"/>
          <w:color w:val="000000"/>
          <w:kern w:val="24"/>
          <w:sz w:val="24"/>
          <w:szCs w:val="24"/>
        </w:rPr>
        <w:t>of</w:t>
      </w:r>
      <w:proofErr w:type="spellEnd"/>
      <w:r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microgravity</w:t>
      </w:r>
      <w:proofErr w:type="spellEnd"/>
      <w:r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on</w:t>
      </w:r>
      <w:proofErr w:type="spellEnd"/>
      <w:r w:rsidRPr="002B260C">
        <w:rPr>
          <w:rFonts w:ascii="Arial" w:eastAsia="Arial" w:hAnsi="Arial" w:cs="Arial"/>
          <w:color w:val="000000"/>
          <w:kern w:val="24"/>
          <w:sz w:val="24"/>
          <w:szCs w:val="24"/>
        </w:rPr>
        <w:t xml:space="preserve"> </w:t>
      </w:r>
      <w:proofErr w:type="spellStart"/>
      <w:r w:rsidRPr="002B260C">
        <w:rPr>
          <w:rFonts w:ascii="Arial" w:eastAsia="Arial" w:hAnsi="Arial" w:cs="Arial"/>
          <w:color w:val="000000"/>
          <w:kern w:val="24"/>
          <w:sz w:val="24"/>
          <w:szCs w:val="24"/>
        </w:rPr>
        <w:t>the</w:t>
      </w:r>
      <w:proofErr w:type="spellEnd"/>
      <w:r w:rsidRPr="002B260C">
        <w:rPr>
          <w:rFonts w:ascii="Arial" w:eastAsia="Arial" w:hAnsi="Arial" w:cs="Arial"/>
          <w:color w:val="000000"/>
          <w:kern w:val="24"/>
          <w:sz w:val="24"/>
          <w:szCs w:val="24"/>
        </w:rPr>
        <w:t xml:space="preserve"> digestive system and </w:t>
      </w:r>
      <w:proofErr w:type="spellStart"/>
      <w:r w:rsidRPr="002B260C">
        <w:rPr>
          <w:rFonts w:ascii="Arial" w:eastAsia="Arial" w:hAnsi="Arial" w:cs="Arial"/>
          <w:color w:val="000000"/>
          <w:kern w:val="24"/>
          <w:sz w:val="24"/>
          <w:szCs w:val="24"/>
        </w:rPr>
        <w:t>the</w:t>
      </w:r>
      <w:proofErr w:type="spellEnd"/>
      <w:r w:rsidRPr="002B260C">
        <w:rPr>
          <w:rFonts w:ascii="Arial" w:eastAsia="Arial" w:hAnsi="Arial" w:cs="Arial"/>
          <w:color w:val="000000"/>
          <w:kern w:val="24"/>
          <w:sz w:val="24"/>
          <w:szCs w:val="24"/>
        </w:rPr>
        <w:t xml:space="preserve"> new insights it brings to </w:t>
      </w:r>
      <w:proofErr w:type="spellStart"/>
      <w:r w:rsidRPr="002B260C">
        <w:rPr>
          <w:rFonts w:ascii="Arial" w:eastAsia="Arial" w:hAnsi="Arial" w:cs="Arial"/>
          <w:color w:val="000000"/>
          <w:kern w:val="24"/>
          <w:sz w:val="24"/>
          <w:szCs w:val="24"/>
        </w:rPr>
        <w:t>the</w:t>
      </w:r>
      <w:proofErr w:type="spellEnd"/>
      <w:r w:rsidRPr="002B260C">
        <w:rPr>
          <w:rFonts w:ascii="Arial" w:eastAsia="Arial" w:hAnsi="Arial" w:cs="Arial"/>
          <w:color w:val="000000"/>
          <w:kern w:val="24"/>
          <w:sz w:val="24"/>
          <w:szCs w:val="24"/>
        </w:rPr>
        <w:t xml:space="preserve"> life sciences. Life Sciences in Space Research. 2020;27: 74-82. Disponível em: </w:t>
      </w:r>
      <w:hyperlink r:id="rId22" w:history="1">
        <w:r w:rsidR="00CE041E" w:rsidRPr="00E10A2B">
          <w:rPr>
            <w:rStyle w:val="Hyperlink"/>
            <w:rFonts w:ascii="Arial" w:eastAsia="Arial" w:hAnsi="Arial" w:cs="Arial"/>
            <w:kern w:val="24"/>
            <w:sz w:val="24"/>
            <w:szCs w:val="24"/>
          </w:rPr>
          <w:t>https://www.sciencedirect.com/science/article/pii/S2214552420300651?via%3Dihub</w:t>
        </w:r>
      </w:hyperlink>
      <w:r w:rsidR="00B86DAA" w:rsidRPr="002B260C">
        <w:rPr>
          <w:rFonts w:ascii="Arial" w:eastAsia="Arial" w:hAnsi="Arial" w:cs="Arial"/>
          <w:kern w:val="24"/>
          <w:sz w:val="24"/>
          <w:szCs w:val="24"/>
        </w:rPr>
        <w:t xml:space="preserve">. </w:t>
      </w:r>
      <w:r w:rsidR="00B86DAA" w:rsidRPr="002B260C">
        <w:rPr>
          <w:rFonts w:ascii="Arial" w:eastAsia="Arial" w:hAnsi="Arial" w:cs="Arial"/>
          <w:color w:val="000000"/>
          <w:kern w:val="24"/>
          <w:sz w:val="24"/>
          <w:szCs w:val="24"/>
        </w:rPr>
        <w:t>Data de acesso: 01 abr. de 2021.</w:t>
      </w:r>
    </w:p>
    <w:p w14:paraId="185BCED7" w14:textId="77777777" w:rsidR="003213FF" w:rsidRPr="002B260C" w:rsidRDefault="003213FF"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p>
    <w:p w14:paraId="2D6A2FDC" w14:textId="661E36F5" w:rsidR="00C763E3" w:rsidRPr="002B260C" w:rsidRDefault="004F1FBE" w:rsidP="002B260C">
      <w:pPr>
        <w:pBdr>
          <w:top w:val="nil"/>
          <w:left w:val="nil"/>
          <w:bottom w:val="nil"/>
          <w:right w:val="nil"/>
          <w:between w:val="nil"/>
        </w:pBdr>
        <w:spacing w:before="60" w:after="60" w:line="240" w:lineRule="auto"/>
        <w:rPr>
          <w:rFonts w:ascii="Arial" w:eastAsia="Arial" w:hAnsi="Arial" w:cs="Arial"/>
          <w:color w:val="000000"/>
          <w:kern w:val="24"/>
          <w:sz w:val="24"/>
          <w:szCs w:val="24"/>
          <w:highlight w:val="white"/>
        </w:rPr>
      </w:pPr>
      <w:r w:rsidRPr="002B260C">
        <w:rPr>
          <w:rFonts w:ascii="Arial" w:eastAsia="Arial" w:hAnsi="Arial" w:cs="Arial"/>
          <w:color w:val="000000"/>
          <w:kern w:val="24"/>
          <w:sz w:val="24"/>
          <w:szCs w:val="24"/>
        </w:rPr>
        <w:t xml:space="preserve">17. Hauschild S, Tauber S, Lauber B, Thiel CS, Layer LE, Ullrich O. T cell regulation in </w:t>
      </w:r>
      <w:proofErr w:type="spellStart"/>
      <w:r w:rsidRPr="002B260C">
        <w:rPr>
          <w:rFonts w:ascii="Arial" w:eastAsia="Arial" w:hAnsi="Arial" w:cs="Arial"/>
          <w:color w:val="000000"/>
          <w:kern w:val="24"/>
          <w:sz w:val="24"/>
          <w:szCs w:val="24"/>
        </w:rPr>
        <w:t>microgravity</w:t>
      </w:r>
      <w:proofErr w:type="spellEnd"/>
      <w:r w:rsidRPr="002B260C">
        <w:rPr>
          <w:rFonts w:ascii="Arial" w:eastAsia="Arial" w:hAnsi="Arial" w:cs="Arial"/>
          <w:color w:val="000000"/>
          <w:kern w:val="24"/>
          <w:sz w:val="24"/>
          <w:szCs w:val="24"/>
        </w:rPr>
        <w:t xml:space="preserve"> – The current knowledge from in vitro experiments conducted in space, parabolic flights and ground-based facilities.Acta Astronautica. 2014;104(1):365-377.</w:t>
      </w:r>
      <w:r w:rsidR="00B86DAA" w:rsidRPr="002B260C">
        <w:rPr>
          <w:rFonts w:ascii="Arial" w:eastAsia="Arial" w:hAnsi="Arial" w:cs="Arial"/>
          <w:color w:val="000000"/>
          <w:kern w:val="24"/>
          <w:sz w:val="24"/>
          <w:szCs w:val="24"/>
        </w:rPr>
        <w:t xml:space="preserve">Disponível em: </w:t>
      </w:r>
      <w:hyperlink r:id="rId23" w:history="1">
        <w:r w:rsidR="00CE041E" w:rsidRPr="00E10A2B">
          <w:rPr>
            <w:rStyle w:val="Hyperlink"/>
            <w:rFonts w:ascii="Arial" w:eastAsia="Arial" w:hAnsi="Arial" w:cs="Arial"/>
            <w:kern w:val="24"/>
            <w:sz w:val="24"/>
            <w:szCs w:val="24"/>
          </w:rPr>
          <w:t>https://www.sciencedirect.com/science/article/pii/S0094576514001799</w:t>
        </w:r>
      </w:hyperlink>
      <w:r w:rsidR="00B86DAA" w:rsidRPr="002B260C">
        <w:rPr>
          <w:rFonts w:ascii="Arial" w:eastAsia="Arial" w:hAnsi="Arial" w:cs="Arial"/>
          <w:color w:val="000000"/>
          <w:kern w:val="24"/>
          <w:sz w:val="24"/>
          <w:szCs w:val="24"/>
        </w:rPr>
        <w:t>. Data de acesso: 02 abr. de 2021.</w:t>
      </w:r>
    </w:p>
    <w:p w14:paraId="17C6725B" w14:textId="77777777" w:rsidR="003213FF" w:rsidRPr="002B260C" w:rsidRDefault="003213FF" w:rsidP="002B260C">
      <w:pPr>
        <w:pBdr>
          <w:top w:val="nil"/>
          <w:left w:val="nil"/>
          <w:bottom w:val="nil"/>
          <w:right w:val="nil"/>
          <w:between w:val="nil"/>
        </w:pBdr>
        <w:spacing w:before="60" w:after="60" w:line="240" w:lineRule="auto"/>
        <w:rPr>
          <w:rFonts w:ascii="Arial" w:eastAsia="Arial" w:hAnsi="Arial" w:cs="Arial"/>
          <w:color w:val="000000"/>
          <w:kern w:val="24"/>
          <w:sz w:val="24"/>
          <w:szCs w:val="24"/>
        </w:rPr>
      </w:pPr>
    </w:p>
    <w:p w14:paraId="63041FBF" w14:textId="56B5CEAC" w:rsidR="00C763E3" w:rsidRPr="00DC6FA2" w:rsidRDefault="004F1FBE" w:rsidP="00AB1DD0">
      <w:pPr>
        <w:pStyle w:val="SemEspaamento"/>
        <w:rPr>
          <w:rFonts w:ascii="Arial" w:eastAsia="Arial" w:hAnsi="Arial" w:cs="Arial"/>
          <w:sz w:val="24"/>
          <w:szCs w:val="24"/>
          <w:u w:val="single"/>
        </w:rPr>
      </w:pPr>
      <w:r w:rsidRPr="00DC6FA2">
        <w:rPr>
          <w:rFonts w:ascii="Arial" w:eastAsia="Arial" w:hAnsi="Arial" w:cs="Arial"/>
          <w:sz w:val="24"/>
          <w:szCs w:val="24"/>
        </w:rPr>
        <w:t xml:space="preserve">18. Leite AKO. Desenvolvimento de um sistema de simulação em marcha em </w:t>
      </w:r>
      <w:proofErr w:type="spellStart"/>
      <w:r w:rsidRPr="00DC6FA2">
        <w:rPr>
          <w:rFonts w:ascii="Arial" w:eastAsia="Arial" w:hAnsi="Arial" w:cs="Arial"/>
          <w:sz w:val="24"/>
          <w:szCs w:val="24"/>
        </w:rPr>
        <w:t>hipogravidade</w:t>
      </w:r>
      <w:proofErr w:type="spellEnd"/>
      <w:r w:rsidRPr="00DC6FA2">
        <w:rPr>
          <w:rFonts w:ascii="Arial" w:eastAsia="Arial" w:hAnsi="Arial" w:cs="Arial"/>
          <w:sz w:val="24"/>
          <w:szCs w:val="24"/>
        </w:rPr>
        <w:t xml:space="preserve"> [dissertação]. Porto Alegre: Pontifícia Universidade Católica do Rio Grande do Sul; 2017.</w:t>
      </w:r>
    </w:p>
    <w:p w14:paraId="3042D315" w14:textId="77777777" w:rsidR="00C763E3" w:rsidRDefault="00C763E3" w:rsidP="007A2DAF">
      <w:pPr>
        <w:spacing w:before="30" w:after="0" w:line="240" w:lineRule="auto"/>
        <w:rPr>
          <w:rFonts w:ascii="Arial" w:eastAsia="Arial" w:hAnsi="Arial" w:cs="Arial"/>
          <w:b/>
          <w:sz w:val="20"/>
          <w:szCs w:val="20"/>
        </w:rPr>
      </w:pPr>
    </w:p>
    <w:p w14:paraId="21A8BA63" w14:textId="6853F52D" w:rsidR="007A2DAF" w:rsidRDefault="00D74D81" w:rsidP="007A2DAF">
      <w:pPr>
        <w:spacing w:before="30" w:after="0" w:line="240" w:lineRule="auto"/>
        <w:rPr>
          <w:rFonts w:ascii="Arial" w:hAnsi="Arial" w:cs="Arial"/>
          <w:sz w:val="24"/>
          <w:szCs w:val="24"/>
        </w:rPr>
      </w:pPr>
      <w:r>
        <w:rPr>
          <w:rFonts w:ascii="Arial" w:eastAsia="Arial" w:hAnsi="Arial" w:cs="Arial"/>
          <w:sz w:val="24"/>
          <w:szCs w:val="24"/>
        </w:rPr>
        <w:t xml:space="preserve">19. </w:t>
      </w:r>
      <w:r w:rsidRPr="00D74D81">
        <w:rPr>
          <w:rFonts w:ascii="Arial" w:eastAsia="Arial" w:hAnsi="Arial" w:cs="Arial"/>
          <w:sz w:val="24"/>
          <w:szCs w:val="24"/>
        </w:rPr>
        <w:t>Sousa RRM. Construção de um experimento para o ensino de microgravidade com uso de vídeos [dissertação]. Natal</w:t>
      </w:r>
      <w:r w:rsidRPr="007A2DAF">
        <w:rPr>
          <w:rFonts w:ascii="Arial" w:eastAsia="Arial" w:hAnsi="Arial" w:cs="Arial"/>
          <w:sz w:val="24"/>
          <w:szCs w:val="24"/>
        </w:rPr>
        <w:t xml:space="preserve">: </w:t>
      </w:r>
      <w:r w:rsidR="007A2DAF">
        <w:rPr>
          <w:rFonts w:ascii="Arial" w:hAnsi="Arial" w:cs="Arial"/>
          <w:sz w:val="24"/>
          <w:szCs w:val="24"/>
        </w:rPr>
        <w:t>I</w:t>
      </w:r>
      <w:r w:rsidRPr="007A2DAF">
        <w:rPr>
          <w:rFonts w:ascii="Arial" w:hAnsi="Arial" w:cs="Arial"/>
          <w:sz w:val="24"/>
          <w:szCs w:val="24"/>
        </w:rPr>
        <w:t xml:space="preserve">nstituto </w:t>
      </w:r>
      <w:r w:rsidR="007A2DAF">
        <w:rPr>
          <w:rFonts w:ascii="Arial" w:hAnsi="Arial" w:cs="Arial"/>
          <w:sz w:val="24"/>
          <w:szCs w:val="24"/>
        </w:rPr>
        <w:t>F</w:t>
      </w:r>
      <w:r w:rsidRPr="007A2DAF">
        <w:rPr>
          <w:rFonts w:ascii="Arial" w:hAnsi="Arial" w:cs="Arial"/>
          <w:sz w:val="24"/>
          <w:szCs w:val="24"/>
        </w:rPr>
        <w:t xml:space="preserve">ederal de </w:t>
      </w:r>
      <w:r w:rsidR="007A2DAF">
        <w:rPr>
          <w:rFonts w:ascii="Arial" w:hAnsi="Arial" w:cs="Arial"/>
          <w:sz w:val="24"/>
          <w:szCs w:val="24"/>
        </w:rPr>
        <w:t>E</w:t>
      </w:r>
      <w:r w:rsidRPr="007A2DAF">
        <w:rPr>
          <w:rFonts w:ascii="Arial" w:hAnsi="Arial" w:cs="Arial"/>
          <w:sz w:val="24"/>
          <w:szCs w:val="24"/>
        </w:rPr>
        <w:t xml:space="preserve">ducação, </w:t>
      </w:r>
      <w:r w:rsidR="007A2DAF">
        <w:rPr>
          <w:rFonts w:ascii="Arial" w:hAnsi="Arial" w:cs="Arial"/>
          <w:sz w:val="24"/>
          <w:szCs w:val="24"/>
        </w:rPr>
        <w:t>C</w:t>
      </w:r>
      <w:r w:rsidRPr="007A2DAF">
        <w:rPr>
          <w:rFonts w:ascii="Arial" w:hAnsi="Arial" w:cs="Arial"/>
          <w:sz w:val="24"/>
          <w:szCs w:val="24"/>
        </w:rPr>
        <w:t xml:space="preserve">iência e </w:t>
      </w:r>
      <w:r w:rsidR="007A2DAF">
        <w:rPr>
          <w:rFonts w:ascii="Arial" w:hAnsi="Arial" w:cs="Arial"/>
          <w:sz w:val="24"/>
          <w:szCs w:val="24"/>
        </w:rPr>
        <w:t>T</w:t>
      </w:r>
      <w:r w:rsidRPr="007A2DAF">
        <w:rPr>
          <w:rFonts w:ascii="Arial" w:hAnsi="Arial" w:cs="Arial"/>
          <w:sz w:val="24"/>
          <w:szCs w:val="24"/>
        </w:rPr>
        <w:t>ecnologia do Rio Grande do Norte</w:t>
      </w:r>
      <w:r w:rsidR="007A2DAF">
        <w:rPr>
          <w:rFonts w:ascii="Arial" w:hAnsi="Arial" w:cs="Arial"/>
          <w:sz w:val="24"/>
          <w:szCs w:val="24"/>
        </w:rPr>
        <w:t>; 2015.</w:t>
      </w:r>
    </w:p>
    <w:p w14:paraId="77F19F41" w14:textId="77777777" w:rsidR="007A2DAF" w:rsidRDefault="007A2DAF" w:rsidP="007A2DAF">
      <w:pPr>
        <w:spacing w:before="30" w:after="0" w:line="240" w:lineRule="auto"/>
        <w:rPr>
          <w:rFonts w:ascii="Arial" w:hAnsi="Arial" w:cs="Arial"/>
          <w:sz w:val="24"/>
          <w:szCs w:val="24"/>
        </w:rPr>
      </w:pPr>
    </w:p>
    <w:p w14:paraId="5495F24B" w14:textId="382E21AA" w:rsidR="007A2DAF" w:rsidRDefault="007A2DAF" w:rsidP="00A676F4">
      <w:pPr>
        <w:spacing w:before="30" w:after="0" w:line="240" w:lineRule="auto"/>
        <w:rPr>
          <w:rFonts w:ascii="Arial" w:hAnsi="Arial" w:cs="Arial"/>
          <w:sz w:val="24"/>
          <w:szCs w:val="24"/>
        </w:rPr>
      </w:pPr>
      <w:r>
        <w:rPr>
          <w:rFonts w:ascii="Arial" w:hAnsi="Arial" w:cs="Arial"/>
          <w:sz w:val="24"/>
          <w:szCs w:val="24"/>
        </w:rPr>
        <w:t xml:space="preserve">20. </w:t>
      </w:r>
      <w:proofErr w:type="spellStart"/>
      <w:r>
        <w:rPr>
          <w:rFonts w:ascii="Arial" w:hAnsi="Arial" w:cs="Arial"/>
          <w:sz w:val="24"/>
          <w:szCs w:val="24"/>
        </w:rPr>
        <w:t>Baliscei</w:t>
      </w:r>
      <w:proofErr w:type="spellEnd"/>
      <w:r>
        <w:rPr>
          <w:rFonts w:ascii="Arial" w:hAnsi="Arial" w:cs="Arial"/>
          <w:sz w:val="24"/>
          <w:szCs w:val="24"/>
        </w:rPr>
        <w:t xml:space="preserve"> MP. Explicando a microgravidade [monografia]. Maringá: Universidade Estadual de Maringá; 2011.</w:t>
      </w:r>
    </w:p>
    <w:p w14:paraId="5CCE39F8" w14:textId="6E92B64F" w:rsidR="00A676F4" w:rsidRDefault="00A676F4" w:rsidP="00A676F4">
      <w:pPr>
        <w:spacing w:before="30" w:after="0" w:line="240" w:lineRule="auto"/>
        <w:rPr>
          <w:rFonts w:ascii="Arial" w:hAnsi="Arial" w:cs="Arial"/>
          <w:sz w:val="24"/>
          <w:szCs w:val="24"/>
        </w:rPr>
      </w:pPr>
    </w:p>
    <w:p w14:paraId="0D68DF07" w14:textId="7ED6B7AA" w:rsidR="00A676F4" w:rsidRDefault="00A676F4" w:rsidP="00A676F4">
      <w:pPr>
        <w:spacing w:before="30" w:after="0" w:line="240" w:lineRule="auto"/>
        <w:rPr>
          <w:rFonts w:ascii="Arial" w:hAnsi="Arial" w:cs="Arial"/>
          <w:sz w:val="24"/>
          <w:szCs w:val="24"/>
        </w:rPr>
      </w:pPr>
      <w:r>
        <w:rPr>
          <w:rFonts w:ascii="Arial" w:hAnsi="Arial" w:cs="Arial"/>
          <w:sz w:val="24"/>
          <w:szCs w:val="24"/>
        </w:rPr>
        <w:t>21. Diniz RCS</w:t>
      </w:r>
      <w:r w:rsidRPr="00A676F4">
        <w:rPr>
          <w:rFonts w:ascii="Arial" w:hAnsi="Arial" w:cs="Arial"/>
          <w:sz w:val="24"/>
          <w:szCs w:val="24"/>
        </w:rPr>
        <w:t>. Uma revisão sobre os efeitos da alteração da gravidade em sistemas biológicos com enfoque na saúde</w:t>
      </w:r>
      <w:r>
        <w:rPr>
          <w:rFonts w:ascii="Arial" w:hAnsi="Arial" w:cs="Arial"/>
          <w:sz w:val="24"/>
          <w:szCs w:val="24"/>
        </w:rPr>
        <w:t xml:space="preserve"> [monografia]. Natal: Universidade Federal do Rio Grande do Norte; 2019.</w:t>
      </w:r>
    </w:p>
    <w:p w14:paraId="0E50FF01" w14:textId="77777777" w:rsidR="00CE041E" w:rsidRDefault="00CE041E" w:rsidP="00A676F4">
      <w:pPr>
        <w:spacing w:before="30" w:after="0" w:line="240" w:lineRule="auto"/>
        <w:rPr>
          <w:rFonts w:ascii="Arial" w:hAnsi="Arial" w:cs="Arial"/>
          <w:sz w:val="24"/>
          <w:szCs w:val="24"/>
        </w:rPr>
      </w:pPr>
    </w:p>
    <w:p w14:paraId="5065347B" w14:textId="08375C28" w:rsidR="00A676F4" w:rsidRDefault="00790E15" w:rsidP="000C09AC">
      <w:pPr>
        <w:spacing w:before="30" w:after="0" w:line="240" w:lineRule="auto"/>
        <w:rPr>
          <w:rFonts w:ascii="Arial" w:hAnsi="Arial" w:cs="Arial"/>
          <w:color w:val="212121"/>
          <w:sz w:val="24"/>
          <w:szCs w:val="24"/>
          <w:shd w:val="clear" w:color="auto" w:fill="FFFFFF"/>
        </w:rPr>
      </w:pPr>
      <w:r w:rsidRPr="008655AF">
        <w:rPr>
          <w:rFonts w:ascii="Arial" w:hAnsi="Arial" w:cs="Arial"/>
          <w:sz w:val="24"/>
          <w:szCs w:val="24"/>
        </w:rPr>
        <w:t xml:space="preserve">22. </w:t>
      </w:r>
      <w:r w:rsidRPr="008655AF">
        <w:rPr>
          <w:rFonts w:ascii="Arial" w:hAnsi="Arial" w:cs="Arial"/>
          <w:color w:val="212121"/>
          <w:sz w:val="24"/>
          <w:szCs w:val="24"/>
          <w:shd w:val="clear" w:color="auto" w:fill="FFFFFF"/>
        </w:rPr>
        <w:t xml:space="preserve">Payne MWC, Williams DR, </w:t>
      </w:r>
      <w:proofErr w:type="spellStart"/>
      <w:r w:rsidRPr="008655AF">
        <w:rPr>
          <w:rFonts w:ascii="Arial" w:hAnsi="Arial" w:cs="Arial"/>
          <w:color w:val="212121"/>
          <w:sz w:val="24"/>
          <w:szCs w:val="24"/>
          <w:shd w:val="clear" w:color="auto" w:fill="FFFFFF"/>
        </w:rPr>
        <w:t>Trudel</w:t>
      </w:r>
      <w:proofErr w:type="spellEnd"/>
      <w:r w:rsidRPr="008655AF">
        <w:rPr>
          <w:rFonts w:ascii="Arial" w:hAnsi="Arial" w:cs="Arial"/>
          <w:color w:val="212121"/>
          <w:sz w:val="24"/>
          <w:szCs w:val="24"/>
          <w:shd w:val="clear" w:color="auto" w:fill="FFFFFF"/>
        </w:rPr>
        <w:t xml:space="preserve"> G. Space </w:t>
      </w:r>
      <w:proofErr w:type="spellStart"/>
      <w:r w:rsidRPr="008655AF">
        <w:rPr>
          <w:rFonts w:ascii="Arial" w:hAnsi="Arial" w:cs="Arial"/>
          <w:color w:val="212121"/>
          <w:sz w:val="24"/>
          <w:szCs w:val="24"/>
          <w:shd w:val="clear" w:color="auto" w:fill="FFFFFF"/>
        </w:rPr>
        <w:t>flight</w:t>
      </w:r>
      <w:proofErr w:type="spellEnd"/>
      <w:r w:rsidRPr="008655AF">
        <w:rPr>
          <w:rFonts w:ascii="Arial" w:hAnsi="Arial" w:cs="Arial"/>
          <w:color w:val="212121"/>
          <w:sz w:val="24"/>
          <w:szCs w:val="24"/>
          <w:shd w:val="clear" w:color="auto" w:fill="FFFFFF"/>
        </w:rPr>
        <w:t xml:space="preserve"> </w:t>
      </w:r>
      <w:proofErr w:type="spellStart"/>
      <w:r w:rsidRPr="008655AF">
        <w:rPr>
          <w:rFonts w:ascii="Arial" w:hAnsi="Arial" w:cs="Arial"/>
          <w:color w:val="212121"/>
          <w:sz w:val="24"/>
          <w:szCs w:val="24"/>
          <w:shd w:val="clear" w:color="auto" w:fill="FFFFFF"/>
        </w:rPr>
        <w:t>rehabilitation</w:t>
      </w:r>
      <w:proofErr w:type="spellEnd"/>
      <w:r w:rsidRPr="008655AF">
        <w:rPr>
          <w:rFonts w:ascii="Arial" w:hAnsi="Arial" w:cs="Arial"/>
          <w:color w:val="212121"/>
          <w:sz w:val="24"/>
          <w:szCs w:val="24"/>
          <w:shd w:val="clear" w:color="auto" w:fill="FFFFFF"/>
        </w:rPr>
        <w:t xml:space="preserve">. </w:t>
      </w:r>
      <w:r w:rsidRPr="00790E15">
        <w:rPr>
          <w:rFonts w:ascii="Arial" w:hAnsi="Arial" w:cs="Arial"/>
          <w:color w:val="212121"/>
          <w:sz w:val="24"/>
          <w:szCs w:val="24"/>
          <w:shd w:val="clear" w:color="auto" w:fill="FFFFFF"/>
        </w:rPr>
        <w:t xml:space="preserve">Am J </w:t>
      </w:r>
      <w:proofErr w:type="spellStart"/>
      <w:r w:rsidRPr="00790E15">
        <w:rPr>
          <w:rFonts w:ascii="Arial" w:hAnsi="Arial" w:cs="Arial"/>
          <w:color w:val="212121"/>
          <w:sz w:val="24"/>
          <w:szCs w:val="24"/>
          <w:shd w:val="clear" w:color="auto" w:fill="FFFFFF"/>
        </w:rPr>
        <w:t>Phys</w:t>
      </w:r>
      <w:proofErr w:type="spellEnd"/>
      <w:r w:rsidRPr="00790E15">
        <w:rPr>
          <w:rFonts w:ascii="Arial" w:hAnsi="Arial" w:cs="Arial"/>
          <w:color w:val="212121"/>
          <w:sz w:val="24"/>
          <w:szCs w:val="24"/>
          <w:shd w:val="clear" w:color="auto" w:fill="FFFFFF"/>
        </w:rPr>
        <w:t xml:space="preserve"> Med </w:t>
      </w:r>
      <w:proofErr w:type="spellStart"/>
      <w:r w:rsidRPr="00790E15">
        <w:rPr>
          <w:rFonts w:ascii="Arial" w:hAnsi="Arial" w:cs="Arial"/>
          <w:color w:val="212121"/>
          <w:sz w:val="24"/>
          <w:szCs w:val="24"/>
          <w:shd w:val="clear" w:color="auto" w:fill="FFFFFF"/>
        </w:rPr>
        <w:t>Rehabil</w:t>
      </w:r>
      <w:proofErr w:type="spellEnd"/>
      <w:r w:rsidRPr="00790E15">
        <w:rPr>
          <w:rFonts w:ascii="Arial" w:hAnsi="Arial" w:cs="Arial"/>
          <w:color w:val="212121"/>
          <w:sz w:val="24"/>
          <w:szCs w:val="24"/>
          <w:shd w:val="clear" w:color="auto" w:fill="FFFFFF"/>
        </w:rPr>
        <w:t>. 2007;86(7):583-</w:t>
      </w:r>
      <w:r w:rsidR="000C09AC">
        <w:rPr>
          <w:rFonts w:ascii="Arial" w:hAnsi="Arial" w:cs="Arial"/>
          <w:color w:val="212121"/>
          <w:sz w:val="24"/>
          <w:szCs w:val="24"/>
          <w:shd w:val="clear" w:color="auto" w:fill="FFFFFF"/>
        </w:rPr>
        <w:t>5</w:t>
      </w:r>
      <w:r w:rsidRPr="00790E15">
        <w:rPr>
          <w:rFonts w:ascii="Arial" w:hAnsi="Arial" w:cs="Arial"/>
          <w:color w:val="212121"/>
          <w:sz w:val="24"/>
          <w:szCs w:val="24"/>
          <w:shd w:val="clear" w:color="auto" w:fill="FFFFFF"/>
        </w:rPr>
        <w:t xml:space="preserve">91. </w:t>
      </w:r>
      <w:r w:rsidR="000C09AC">
        <w:rPr>
          <w:rFonts w:ascii="Arial" w:hAnsi="Arial" w:cs="Arial"/>
          <w:color w:val="212121"/>
          <w:sz w:val="24"/>
          <w:szCs w:val="24"/>
          <w:shd w:val="clear" w:color="auto" w:fill="FFFFFF"/>
        </w:rPr>
        <w:t xml:space="preserve">Disponível em: </w:t>
      </w:r>
      <w:hyperlink r:id="rId24" w:history="1">
        <w:r w:rsidR="00CE041E" w:rsidRPr="00E10A2B">
          <w:rPr>
            <w:rStyle w:val="Hyperlink"/>
            <w:rFonts w:ascii="Arial" w:hAnsi="Arial" w:cs="Arial"/>
            <w:sz w:val="24"/>
            <w:szCs w:val="24"/>
            <w:shd w:val="clear" w:color="auto" w:fill="FFFFFF"/>
          </w:rPr>
          <w:t>https://journals.lww.com/ajpmr/Abstract/2007/07000/Space_Flight_Rehabilitation.9.aspx</w:t>
        </w:r>
      </w:hyperlink>
      <w:r w:rsidR="00CE041E">
        <w:rPr>
          <w:rFonts w:ascii="Arial" w:hAnsi="Arial" w:cs="Arial"/>
          <w:color w:val="212121"/>
          <w:sz w:val="24"/>
          <w:szCs w:val="24"/>
          <w:shd w:val="clear" w:color="auto" w:fill="FFFFFF"/>
        </w:rPr>
        <w:t>.</w:t>
      </w:r>
      <w:r w:rsidR="000C09AC">
        <w:rPr>
          <w:rFonts w:ascii="Arial" w:hAnsi="Arial" w:cs="Arial"/>
          <w:color w:val="212121"/>
          <w:sz w:val="24"/>
          <w:szCs w:val="24"/>
          <w:shd w:val="clear" w:color="auto" w:fill="FFFFFF"/>
        </w:rPr>
        <w:t xml:space="preserve"> Data de acesso: 1</w:t>
      </w:r>
      <w:r w:rsidR="00B85DF4">
        <w:rPr>
          <w:rFonts w:ascii="Arial" w:hAnsi="Arial" w:cs="Arial"/>
          <w:color w:val="212121"/>
          <w:sz w:val="24"/>
          <w:szCs w:val="24"/>
          <w:shd w:val="clear" w:color="auto" w:fill="FFFFFF"/>
        </w:rPr>
        <w:t>4</w:t>
      </w:r>
      <w:r w:rsidR="000C09AC">
        <w:rPr>
          <w:rFonts w:ascii="Arial" w:hAnsi="Arial" w:cs="Arial"/>
          <w:color w:val="212121"/>
          <w:sz w:val="24"/>
          <w:szCs w:val="24"/>
          <w:shd w:val="clear" w:color="auto" w:fill="FFFFFF"/>
        </w:rPr>
        <w:t xml:space="preserve"> set. de 2021.</w:t>
      </w:r>
    </w:p>
    <w:p w14:paraId="166C25C4" w14:textId="4DF1937D" w:rsidR="000C09AC" w:rsidRDefault="000C09AC" w:rsidP="0040784D">
      <w:pPr>
        <w:spacing w:before="30" w:after="0" w:line="240" w:lineRule="auto"/>
        <w:rPr>
          <w:rFonts w:ascii="Arial" w:hAnsi="Arial" w:cs="Arial"/>
          <w:color w:val="212121"/>
          <w:sz w:val="24"/>
          <w:szCs w:val="24"/>
          <w:shd w:val="clear" w:color="auto" w:fill="FFFFFF"/>
        </w:rPr>
      </w:pPr>
    </w:p>
    <w:p w14:paraId="47B40098" w14:textId="14C51E21" w:rsidR="000C09AC" w:rsidRPr="000C09AC" w:rsidRDefault="000C09AC" w:rsidP="0040784D">
      <w:pPr>
        <w:spacing w:before="30" w:after="0" w:line="240" w:lineRule="auto"/>
        <w:rPr>
          <w:rFonts w:ascii="Arial" w:hAnsi="Arial" w:cs="Arial"/>
          <w:color w:val="212121"/>
          <w:sz w:val="24"/>
          <w:szCs w:val="24"/>
          <w:shd w:val="clear" w:color="auto" w:fill="FFFFFF"/>
        </w:rPr>
      </w:pPr>
      <w:r w:rsidRPr="000C09AC">
        <w:rPr>
          <w:rFonts w:ascii="Arial" w:hAnsi="Arial" w:cs="Arial"/>
          <w:color w:val="212121"/>
          <w:sz w:val="24"/>
          <w:szCs w:val="24"/>
          <w:shd w:val="clear" w:color="auto" w:fill="FFFFFF"/>
        </w:rPr>
        <w:t xml:space="preserve">23. </w:t>
      </w:r>
      <w:r w:rsidRPr="000C09AC">
        <w:rPr>
          <w:rFonts w:ascii="Arial" w:hAnsi="Arial" w:cs="Arial"/>
          <w:color w:val="1D1D1D"/>
          <w:sz w:val="24"/>
          <w:szCs w:val="24"/>
          <w:shd w:val="clear" w:color="auto" w:fill="FFFFFF"/>
        </w:rPr>
        <w:t xml:space="preserve">Junqueira LCU, Carneiro </w:t>
      </w:r>
      <w:r>
        <w:rPr>
          <w:rFonts w:ascii="Arial" w:hAnsi="Arial" w:cs="Arial"/>
          <w:color w:val="1D1D1D"/>
          <w:sz w:val="24"/>
          <w:szCs w:val="24"/>
          <w:shd w:val="clear" w:color="auto" w:fill="FFFFFF"/>
        </w:rPr>
        <w:t>J</w:t>
      </w:r>
      <w:r w:rsidRPr="000C09AC">
        <w:rPr>
          <w:rFonts w:ascii="Arial" w:hAnsi="Arial" w:cs="Arial"/>
          <w:b/>
          <w:bCs/>
          <w:color w:val="1D1D1D"/>
          <w:sz w:val="24"/>
          <w:szCs w:val="24"/>
          <w:shd w:val="clear" w:color="auto" w:fill="FFFFFF"/>
        </w:rPr>
        <w:t>. </w:t>
      </w:r>
      <w:r w:rsidRPr="000C09AC">
        <w:rPr>
          <w:rStyle w:val="Forte"/>
          <w:rFonts w:ascii="Arial" w:hAnsi="Arial" w:cs="Arial"/>
          <w:b w:val="0"/>
          <w:bCs w:val="0"/>
          <w:color w:val="1D1D1D"/>
          <w:sz w:val="24"/>
          <w:szCs w:val="24"/>
          <w:bdr w:val="none" w:sz="0" w:space="0" w:color="auto" w:frame="1"/>
          <w:shd w:val="clear" w:color="auto" w:fill="FFFFFF"/>
        </w:rPr>
        <w:t>Histologia básica I</w:t>
      </w:r>
      <w:r w:rsidRPr="000C09AC">
        <w:rPr>
          <w:rFonts w:ascii="Arial" w:hAnsi="Arial" w:cs="Arial"/>
          <w:color w:val="1D1D1D"/>
          <w:sz w:val="24"/>
          <w:szCs w:val="24"/>
          <w:shd w:val="clear" w:color="auto" w:fill="FFFFFF"/>
        </w:rPr>
        <w:t>. 12</w:t>
      </w:r>
      <w:r w:rsidR="0040784D">
        <w:rPr>
          <w:rFonts w:ascii="Arial" w:hAnsi="Arial" w:cs="Arial"/>
          <w:color w:val="1D1D1D"/>
          <w:sz w:val="24"/>
          <w:szCs w:val="24"/>
          <w:shd w:val="clear" w:color="auto" w:fill="FFFFFF"/>
        </w:rPr>
        <w:t>ª</w:t>
      </w:r>
      <w:r w:rsidRPr="000C09AC">
        <w:rPr>
          <w:rFonts w:ascii="Arial" w:hAnsi="Arial" w:cs="Arial"/>
          <w:color w:val="1D1D1D"/>
          <w:sz w:val="24"/>
          <w:szCs w:val="24"/>
          <w:shd w:val="clear" w:color="auto" w:fill="FFFFFF"/>
        </w:rPr>
        <w:t xml:space="preserve"> </w:t>
      </w:r>
      <w:r w:rsidR="0040784D">
        <w:rPr>
          <w:rFonts w:ascii="Arial" w:hAnsi="Arial" w:cs="Arial"/>
          <w:color w:val="1D1D1D"/>
          <w:sz w:val="24"/>
          <w:szCs w:val="24"/>
          <w:shd w:val="clear" w:color="auto" w:fill="FFFFFF"/>
        </w:rPr>
        <w:t>e</w:t>
      </w:r>
      <w:r w:rsidRPr="000C09AC">
        <w:rPr>
          <w:rFonts w:ascii="Arial" w:hAnsi="Arial" w:cs="Arial"/>
          <w:color w:val="1D1D1D"/>
          <w:sz w:val="24"/>
          <w:szCs w:val="24"/>
          <w:shd w:val="clear" w:color="auto" w:fill="FFFFFF"/>
        </w:rPr>
        <w:t>d. Rio de Janeiro: Guanabara Koogan</w:t>
      </w:r>
      <w:r w:rsidR="0040784D">
        <w:rPr>
          <w:rFonts w:ascii="Arial" w:hAnsi="Arial" w:cs="Arial"/>
          <w:color w:val="1D1D1D"/>
          <w:sz w:val="24"/>
          <w:szCs w:val="24"/>
          <w:shd w:val="clear" w:color="auto" w:fill="FFFFFF"/>
        </w:rPr>
        <w:t xml:space="preserve">; </w:t>
      </w:r>
      <w:r w:rsidRPr="000C09AC">
        <w:rPr>
          <w:rFonts w:ascii="Arial" w:hAnsi="Arial" w:cs="Arial"/>
          <w:color w:val="1D1D1D"/>
          <w:sz w:val="24"/>
          <w:szCs w:val="24"/>
          <w:shd w:val="clear" w:color="auto" w:fill="FFFFFF"/>
        </w:rPr>
        <w:t>2013.</w:t>
      </w:r>
    </w:p>
    <w:p w14:paraId="14444B57" w14:textId="2434B141" w:rsidR="000C09AC" w:rsidRDefault="000C09AC" w:rsidP="00790E15">
      <w:pPr>
        <w:spacing w:before="30" w:after="0" w:line="240" w:lineRule="auto"/>
        <w:rPr>
          <w:rFonts w:ascii="Arial" w:hAnsi="Arial" w:cs="Arial"/>
          <w:color w:val="212121"/>
          <w:sz w:val="24"/>
          <w:szCs w:val="24"/>
          <w:shd w:val="clear" w:color="auto" w:fill="FFFFFF"/>
        </w:rPr>
      </w:pPr>
    </w:p>
    <w:p w14:paraId="1480C150" w14:textId="77DB3E2B" w:rsidR="0040784D" w:rsidRDefault="0040784D" w:rsidP="0040784D">
      <w:pPr>
        <w:spacing w:before="30" w:after="0" w:line="240" w:lineRule="auto"/>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24. </w:t>
      </w:r>
      <w:proofErr w:type="spellStart"/>
      <w:r w:rsidRPr="0040784D">
        <w:rPr>
          <w:rFonts w:ascii="Arial" w:hAnsi="Arial" w:cs="Arial"/>
          <w:color w:val="212121"/>
          <w:sz w:val="24"/>
          <w:szCs w:val="24"/>
          <w:shd w:val="clear" w:color="auto" w:fill="FFFFFF"/>
        </w:rPr>
        <w:t>Cavanagh</w:t>
      </w:r>
      <w:proofErr w:type="spellEnd"/>
      <w:r>
        <w:rPr>
          <w:rFonts w:ascii="Arial" w:hAnsi="Arial" w:cs="Arial"/>
          <w:color w:val="212121"/>
          <w:sz w:val="24"/>
          <w:szCs w:val="24"/>
          <w:shd w:val="clear" w:color="auto" w:fill="FFFFFF"/>
        </w:rPr>
        <w:t xml:space="preserve"> PR</w:t>
      </w:r>
      <w:r w:rsidR="00094861">
        <w:rPr>
          <w:rFonts w:ascii="Arial" w:hAnsi="Arial" w:cs="Arial"/>
          <w:color w:val="212121"/>
          <w:sz w:val="24"/>
          <w:szCs w:val="24"/>
          <w:shd w:val="clear" w:color="auto" w:fill="FFFFFF"/>
        </w:rPr>
        <w:t xml:space="preserve">, </w:t>
      </w:r>
      <w:proofErr w:type="spellStart"/>
      <w:r w:rsidRPr="0040784D">
        <w:rPr>
          <w:rFonts w:ascii="Arial" w:hAnsi="Arial" w:cs="Arial"/>
          <w:color w:val="212121"/>
          <w:sz w:val="24"/>
          <w:szCs w:val="24"/>
          <w:shd w:val="clear" w:color="auto" w:fill="FFFFFF"/>
        </w:rPr>
        <w:t>Licata</w:t>
      </w:r>
      <w:proofErr w:type="spellEnd"/>
      <w:r>
        <w:rPr>
          <w:rFonts w:ascii="Arial" w:hAnsi="Arial" w:cs="Arial"/>
          <w:color w:val="212121"/>
          <w:sz w:val="24"/>
          <w:szCs w:val="24"/>
          <w:shd w:val="clear" w:color="auto" w:fill="FFFFFF"/>
        </w:rPr>
        <w:t xml:space="preserve"> AA,</w:t>
      </w:r>
      <w:r w:rsidRPr="0040784D">
        <w:rPr>
          <w:rFonts w:ascii="Arial" w:hAnsi="Arial" w:cs="Arial"/>
          <w:color w:val="212121"/>
          <w:sz w:val="24"/>
          <w:szCs w:val="24"/>
          <w:shd w:val="clear" w:color="auto" w:fill="FFFFFF"/>
        </w:rPr>
        <w:t xml:space="preserve"> Rice </w:t>
      </w:r>
      <w:r>
        <w:rPr>
          <w:rFonts w:ascii="Arial" w:hAnsi="Arial" w:cs="Arial"/>
          <w:color w:val="212121"/>
          <w:sz w:val="24"/>
          <w:szCs w:val="24"/>
          <w:shd w:val="clear" w:color="auto" w:fill="FFFFFF"/>
        </w:rPr>
        <w:t xml:space="preserve">AJ. </w:t>
      </w:r>
      <w:proofErr w:type="spellStart"/>
      <w:r w:rsidRPr="0040784D">
        <w:rPr>
          <w:rFonts w:ascii="Arial" w:hAnsi="Arial" w:cs="Arial"/>
          <w:color w:val="212121"/>
          <w:sz w:val="24"/>
          <w:szCs w:val="24"/>
          <w:shd w:val="clear" w:color="auto" w:fill="FFFFFF"/>
        </w:rPr>
        <w:t>Exercise</w:t>
      </w:r>
      <w:proofErr w:type="spellEnd"/>
      <w:r w:rsidRPr="0040784D">
        <w:rPr>
          <w:rFonts w:ascii="Arial" w:hAnsi="Arial" w:cs="Arial"/>
          <w:color w:val="212121"/>
          <w:sz w:val="24"/>
          <w:szCs w:val="24"/>
          <w:shd w:val="clear" w:color="auto" w:fill="FFFFFF"/>
        </w:rPr>
        <w:t xml:space="preserve"> and </w:t>
      </w:r>
      <w:proofErr w:type="spellStart"/>
      <w:r w:rsidRPr="0040784D">
        <w:rPr>
          <w:rFonts w:ascii="Arial" w:hAnsi="Arial" w:cs="Arial"/>
          <w:color w:val="212121"/>
          <w:sz w:val="24"/>
          <w:szCs w:val="24"/>
          <w:shd w:val="clear" w:color="auto" w:fill="FFFFFF"/>
        </w:rPr>
        <w:t>pharmacological</w:t>
      </w:r>
      <w:proofErr w:type="spellEnd"/>
      <w:r w:rsidRPr="0040784D">
        <w:rPr>
          <w:rFonts w:ascii="Arial" w:hAnsi="Arial" w:cs="Arial"/>
          <w:color w:val="212121"/>
          <w:sz w:val="24"/>
          <w:szCs w:val="24"/>
          <w:shd w:val="clear" w:color="auto" w:fill="FFFFFF"/>
        </w:rPr>
        <w:t xml:space="preserve"> </w:t>
      </w:r>
      <w:proofErr w:type="spellStart"/>
      <w:r w:rsidRPr="0040784D">
        <w:rPr>
          <w:rFonts w:ascii="Arial" w:hAnsi="Arial" w:cs="Arial"/>
          <w:color w:val="212121"/>
          <w:sz w:val="24"/>
          <w:szCs w:val="24"/>
          <w:shd w:val="clear" w:color="auto" w:fill="FFFFFF"/>
        </w:rPr>
        <w:t>countermeasures</w:t>
      </w:r>
      <w:proofErr w:type="spellEnd"/>
      <w:r w:rsidRPr="0040784D">
        <w:rPr>
          <w:rFonts w:ascii="Arial" w:hAnsi="Arial" w:cs="Arial"/>
          <w:color w:val="212121"/>
          <w:sz w:val="24"/>
          <w:szCs w:val="24"/>
          <w:shd w:val="clear" w:color="auto" w:fill="FFFFFF"/>
        </w:rPr>
        <w:t xml:space="preserve"> for </w:t>
      </w:r>
      <w:proofErr w:type="spellStart"/>
      <w:r w:rsidRPr="0040784D">
        <w:rPr>
          <w:rFonts w:ascii="Arial" w:hAnsi="Arial" w:cs="Arial"/>
          <w:color w:val="212121"/>
          <w:sz w:val="24"/>
          <w:szCs w:val="24"/>
          <w:shd w:val="clear" w:color="auto" w:fill="FFFFFF"/>
        </w:rPr>
        <w:t>bone</w:t>
      </w:r>
      <w:proofErr w:type="spellEnd"/>
      <w:r w:rsidRPr="0040784D">
        <w:rPr>
          <w:rFonts w:ascii="Arial" w:hAnsi="Arial" w:cs="Arial"/>
          <w:color w:val="212121"/>
          <w:sz w:val="24"/>
          <w:szCs w:val="24"/>
          <w:shd w:val="clear" w:color="auto" w:fill="FFFFFF"/>
        </w:rPr>
        <w:t xml:space="preserve"> </w:t>
      </w:r>
      <w:proofErr w:type="spellStart"/>
      <w:r w:rsidRPr="0040784D">
        <w:rPr>
          <w:rFonts w:ascii="Arial" w:hAnsi="Arial" w:cs="Arial"/>
          <w:color w:val="212121"/>
          <w:sz w:val="24"/>
          <w:szCs w:val="24"/>
          <w:shd w:val="clear" w:color="auto" w:fill="FFFFFF"/>
        </w:rPr>
        <w:t>loss</w:t>
      </w:r>
      <w:proofErr w:type="spellEnd"/>
      <w:r w:rsidRPr="0040784D">
        <w:rPr>
          <w:rFonts w:ascii="Arial" w:hAnsi="Arial" w:cs="Arial"/>
          <w:color w:val="212121"/>
          <w:sz w:val="24"/>
          <w:szCs w:val="24"/>
          <w:shd w:val="clear" w:color="auto" w:fill="FFFFFF"/>
        </w:rPr>
        <w:t xml:space="preserve"> </w:t>
      </w:r>
      <w:proofErr w:type="spellStart"/>
      <w:r w:rsidRPr="0040784D">
        <w:rPr>
          <w:rFonts w:ascii="Arial" w:hAnsi="Arial" w:cs="Arial"/>
          <w:color w:val="212121"/>
          <w:sz w:val="24"/>
          <w:szCs w:val="24"/>
          <w:shd w:val="clear" w:color="auto" w:fill="FFFFFF"/>
        </w:rPr>
        <w:t>during</w:t>
      </w:r>
      <w:proofErr w:type="spellEnd"/>
      <w:r w:rsidRPr="0040784D">
        <w:rPr>
          <w:rFonts w:ascii="Arial" w:hAnsi="Arial" w:cs="Arial"/>
          <w:color w:val="212121"/>
          <w:sz w:val="24"/>
          <w:szCs w:val="24"/>
          <w:shd w:val="clear" w:color="auto" w:fill="FFFFFF"/>
        </w:rPr>
        <w:t xml:space="preserve"> </w:t>
      </w:r>
      <w:proofErr w:type="spellStart"/>
      <w:r w:rsidRPr="0040784D">
        <w:rPr>
          <w:rFonts w:ascii="Arial" w:hAnsi="Arial" w:cs="Arial"/>
          <w:color w:val="212121"/>
          <w:sz w:val="24"/>
          <w:szCs w:val="24"/>
          <w:shd w:val="clear" w:color="auto" w:fill="FFFFFF"/>
        </w:rPr>
        <w:t>long-duration</w:t>
      </w:r>
      <w:proofErr w:type="spellEnd"/>
      <w:r w:rsidRPr="0040784D">
        <w:rPr>
          <w:rFonts w:ascii="Arial" w:hAnsi="Arial" w:cs="Arial"/>
          <w:color w:val="212121"/>
          <w:sz w:val="24"/>
          <w:szCs w:val="24"/>
          <w:shd w:val="clear" w:color="auto" w:fill="FFFFFF"/>
        </w:rPr>
        <w:t xml:space="preserve"> space </w:t>
      </w:r>
      <w:proofErr w:type="spellStart"/>
      <w:r w:rsidRPr="0040784D">
        <w:rPr>
          <w:rFonts w:ascii="Arial" w:hAnsi="Arial" w:cs="Arial"/>
          <w:color w:val="212121"/>
          <w:sz w:val="24"/>
          <w:szCs w:val="24"/>
          <w:shd w:val="clear" w:color="auto" w:fill="FFFFFF"/>
        </w:rPr>
        <w:t>flight</w:t>
      </w:r>
      <w:proofErr w:type="spellEnd"/>
      <w:r w:rsidR="00094861">
        <w:rPr>
          <w:rFonts w:ascii="Arial" w:hAnsi="Arial" w:cs="Arial"/>
          <w:color w:val="212121"/>
          <w:sz w:val="24"/>
          <w:szCs w:val="24"/>
          <w:shd w:val="clear" w:color="auto" w:fill="FFFFFF"/>
        </w:rPr>
        <w:t>.</w:t>
      </w:r>
      <w:r w:rsidRPr="0040784D">
        <w:rPr>
          <w:rFonts w:ascii="Arial" w:hAnsi="Arial" w:cs="Arial"/>
          <w:color w:val="212121"/>
          <w:sz w:val="24"/>
          <w:szCs w:val="24"/>
          <w:shd w:val="clear" w:color="auto" w:fill="FFFFFF"/>
        </w:rPr>
        <w:t xml:space="preserve"> </w:t>
      </w:r>
      <w:proofErr w:type="spellStart"/>
      <w:r w:rsidRPr="0040784D">
        <w:rPr>
          <w:rFonts w:ascii="Arial" w:hAnsi="Arial" w:cs="Arial"/>
          <w:color w:val="212121"/>
          <w:sz w:val="24"/>
          <w:szCs w:val="24"/>
          <w:shd w:val="clear" w:color="auto" w:fill="FFFFFF"/>
        </w:rPr>
        <w:t>Gravitational</w:t>
      </w:r>
      <w:proofErr w:type="spellEnd"/>
      <w:r w:rsidRPr="0040784D">
        <w:rPr>
          <w:rFonts w:ascii="Arial" w:hAnsi="Arial" w:cs="Arial"/>
          <w:color w:val="212121"/>
          <w:sz w:val="24"/>
          <w:szCs w:val="24"/>
          <w:shd w:val="clear" w:color="auto" w:fill="FFFFFF"/>
        </w:rPr>
        <w:t xml:space="preserve"> and Space </w:t>
      </w:r>
      <w:proofErr w:type="spellStart"/>
      <w:r w:rsidRPr="0040784D">
        <w:rPr>
          <w:rFonts w:ascii="Arial" w:hAnsi="Arial" w:cs="Arial"/>
          <w:color w:val="212121"/>
          <w:sz w:val="24"/>
          <w:szCs w:val="24"/>
          <w:shd w:val="clear" w:color="auto" w:fill="FFFFFF"/>
        </w:rPr>
        <w:t>Biology</w:t>
      </w:r>
      <w:proofErr w:type="spellEnd"/>
      <w:r>
        <w:rPr>
          <w:rFonts w:ascii="Arial" w:hAnsi="Arial" w:cs="Arial"/>
          <w:color w:val="212121"/>
          <w:sz w:val="24"/>
          <w:szCs w:val="24"/>
          <w:shd w:val="clear" w:color="auto" w:fill="FFFFFF"/>
        </w:rPr>
        <w:t>. 2005;</w:t>
      </w:r>
      <w:r w:rsidRPr="0040784D">
        <w:rPr>
          <w:rFonts w:ascii="Arial" w:hAnsi="Arial" w:cs="Arial"/>
          <w:color w:val="212121"/>
          <w:sz w:val="24"/>
          <w:szCs w:val="24"/>
          <w:shd w:val="clear" w:color="auto" w:fill="FFFFFF"/>
        </w:rPr>
        <w:t>18 (2): 39</w:t>
      </w:r>
      <w:r w:rsidR="00094861">
        <w:rPr>
          <w:rFonts w:ascii="Arial" w:hAnsi="Arial" w:cs="Arial"/>
          <w:color w:val="212121"/>
          <w:sz w:val="24"/>
          <w:szCs w:val="24"/>
          <w:shd w:val="clear" w:color="auto" w:fill="FFFFFF"/>
        </w:rPr>
        <w:t>-</w:t>
      </w:r>
      <w:r w:rsidRPr="0040784D">
        <w:rPr>
          <w:rFonts w:ascii="Arial" w:hAnsi="Arial" w:cs="Arial"/>
          <w:color w:val="212121"/>
          <w:sz w:val="24"/>
          <w:szCs w:val="24"/>
          <w:shd w:val="clear" w:color="auto" w:fill="FFFFFF"/>
        </w:rPr>
        <w:t>58</w:t>
      </w:r>
      <w:r>
        <w:rPr>
          <w:rFonts w:ascii="Arial" w:hAnsi="Arial" w:cs="Arial"/>
          <w:color w:val="212121"/>
          <w:sz w:val="24"/>
          <w:szCs w:val="24"/>
          <w:shd w:val="clear" w:color="auto" w:fill="FFFFFF"/>
        </w:rPr>
        <w:t>.</w:t>
      </w:r>
      <w:r w:rsidR="00094861">
        <w:rPr>
          <w:rFonts w:ascii="Arial" w:hAnsi="Arial" w:cs="Arial"/>
          <w:color w:val="212121"/>
          <w:sz w:val="24"/>
          <w:szCs w:val="24"/>
          <w:shd w:val="clear" w:color="auto" w:fill="FFFFFF"/>
        </w:rPr>
        <w:t xml:space="preserve"> Disponível em: </w:t>
      </w:r>
      <w:hyperlink r:id="rId25" w:history="1">
        <w:r w:rsidR="00094861" w:rsidRPr="00E10A2B">
          <w:rPr>
            <w:rStyle w:val="Hyperlink"/>
            <w:rFonts w:ascii="Arial" w:hAnsi="Arial" w:cs="Arial"/>
            <w:sz w:val="24"/>
            <w:szCs w:val="24"/>
            <w:shd w:val="clear" w:color="auto" w:fill="FFFFFF"/>
          </w:rPr>
          <w:t>https://pubmed.ncbi.nlm.nih.gov/16038092/</w:t>
        </w:r>
      </w:hyperlink>
      <w:r w:rsidR="00094861">
        <w:rPr>
          <w:rFonts w:ascii="Arial" w:hAnsi="Arial" w:cs="Arial"/>
          <w:color w:val="212121"/>
          <w:sz w:val="24"/>
          <w:szCs w:val="24"/>
          <w:shd w:val="clear" w:color="auto" w:fill="FFFFFF"/>
        </w:rPr>
        <w:t xml:space="preserve"> </w:t>
      </w:r>
      <w:r w:rsidR="00CE041E">
        <w:rPr>
          <w:rFonts w:ascii="Arial" w:hAnsi="Arial" w:cs="Arial"/>
          <w:color w:val="212121"/>
          <w:sz w:val="24"/>
          <w:szCs w:val="24"/>
          <w:shd w:val="clear" w:color="auto" w:fill="FFFFFF"/>
        </w:rPr>
        <w:t>.</w:t>
      </w:r>
      <w:r w:rsidR="00094861">
        <w:rPr>
          <w:rFonts w:ascii="Arial" w:hAnsi="Arial" w:cs="Arial"/>
          <w:color w:val="212121"/>
          <w:sz w:val="24"/>
          <w:szCs w:val="24"/>
          <w:shd w:val="clear" w:color="auto" w:fill="FFFFFF"/>
        </w:rPr>
        <w:t xml:space="preserve"> Data de acesso: 1</w:t>
      </w:r>
      <w:r w:rsidR="00B85DF4">
        <w:rPr>
          <w:rFonts w:ascii="Arial" w:hAnsi="Arial" w:cs="Arial"/>
          <w:color w:val="212121"/>
          <w:sz w:val="24"/>
          <w:szCs w:val="24"/>
          <w:shd w:val="clear" w:color="auto" w:fill="FFFFFF"/>
        </w:rPr>
        <w:t>4</w:t>
      </w:r>
      <w:r w:rsidR="00094861">
        <w:rPr>
          <w:rFonts w:ascii="Arial" w:hAnsi="Arial" w:cs="Arial"/>
          <w:color w:val="212121"/>
          <w:sz w:val="24"/>
          <w:szCs w:val="24"/>
          <w:shd w:val="clear" w:color="auto" w:fill="FFFFFF"/>
        </w:rPr>
        <w:t xml:space="preserve"> set. de 2021.</w:t>
      </w:r>
    </w:p>
    <w:p w14:paraId="66209F0C" w14:textId="0C827A10" w:rsidR="00094861" w:rsidRDefault="00094861" w:rsidP="0040784D">
      <w:pPr>
        <w:spacing w:before="30" w:after="0" w:line="240" w:lineRule="auto"/>
        <w:rPr>
          <w:rFonts w:ascii="Arial" w:hAnsi="Arial" w:cs="Arial"/>
          <w:color w:val="212121"/>
          <w:sz w:val="24"/>
          <w:szCs w:val="24"/>
          <w:shd w:val="clear" w:color="auto" w:fill="FFFFFF"/>
        </w:rPr>
      </w:pPr>
    </w:p>
    <w:p w14:paraId="04915E1B" w14:textId="2FE0B0C6" w:rsidR="00094861" w:rsidRDefault="00094861" w:rsidP="00B85DF4">
      <w:pPr>
        <w:spacing w:before="30" w:after="0" w:line="240" w:lineRule="auto"/>
        <w:rPr>
          <w:rFonts w:ascii="Arial" w:hAnsi="Arial" w:cs="Arial"/>
          <w:color w:val="212121"/>
          <w:sz w:val="24"/>
          <w:szCs w:val="24"/>
          <w:shd w:val="clear" w:color="auto" w:fill="FFFFFF"/>
        </w:rPr>
      </w:pPr>
      <w:r w:rsidRPr="00B85DF4">
        <w:rPr>
          <w:rFonts w:ascii="Arial" w:hAnsi="Arial" w:cs="Arial"/>
          <w:color w:val="212121"/>
          <w:sz w:val="24"/>
          <w:szCs w:val="24"/>
          <w:shd w:val="clear" w:color="auto" w:fill="FFFFFF"/>
        </w:rPr>
        <w:t>25.</w:t>
      </w:r>
      <w:r w:rsidR="0069018E" w:rsidRPr="00B85DF4">
        <w:rPr>
          <w:rFonts w:ascii="Arial" w:hAnsi="Arial" w:cs="Arial"/>
          <w:color w:val="212121"/>
          <w:sz w:val="24"/>
          <w:szCs w:val="24"/>
          <w:shd w:val="clear" w:color="auto" w:fill="FFFFFF"/>
        </w:rPr>
        <w:t xml:space="preserve"> </w:t>
      </w:r>
      <w:r w:rsidR="00B85DF4" w:rsidRPr="00B85DF4">
        <w:rPr>
          <w:rFonts w:ascii="Arial" w:hAnsi="Arial" w:cs="Arial"/>
          <w:color w:val="212121"/>
          <w:sz w:val="24"/>
          <w:szCs w:val="24"/>
          <w:shd w:val="clear" w:color="auto" w:fill="FFFFFF"/>
        </w:rPr>
        <w:t>Williams</w:t>
      </w:r>
      <w:r w:rsidR="00B85DF4">
        <w:rPr>
          <w:rFonts w:ascii="Arial" w:hAnsi="Arial" w:cs="Arial"/>
          <w:color w:val="212121"/>
          <w:sz w:val="24"/>
          <w:szCs w:val="24"/>
          <w:shd w:val="clear" w:color="auto" w:fill="FFFFFF"/>
        </w:rPr>
        <w:t xml:space="preserve"> D</w:t>
      </w:r>
      <w:r w:rsidR="00B85DF4" w:rsidRPr="00B85DF4">
        <w:rPr>
          <w:rFonts w:ascii="Arial" w:hAnsi="Arial" w:cs="Arial"/>
          <w:color w:val="212121"/>
          <w:sz w:val="24"/>
          <w:szCs w:val="24"/>
          <w:shd w:val="clear" w:color="auto" w:fill="FFFFFF"/>
        </w:rPr>
        <w:t>,</w:t>
      </w:r>
      <w:r w:rsidR="00B85DF4">
        <w:rPr>
          <w:rFonts w:ascii="Arial" w:hAnsi="Arial" w:cs="Arial"/>
          <w:color w:val="212121"/>
          <w:sz w:val="24"/>
          <w:szCs w:val="24"/>
          <w:shd w:val="clear" w:color="auto" w:fill="FFFFFF"/>
        </w:rPr>
        <w:t xml:space="preserve"> </w:t>
      </w:r>
      <w:proofErr w:type="spellStart"/>
      <w:r w:rsidR="00B85DF4" w:rsidRPr="00B85DF4">
        <w:rPr>
          <w:rFonts w:ascii="Arial" w:hAnsi="Arial" w:cs="Arial"/>
          <w:color w:val="212121"/>
          <w:sz w:val="24"/>
          <w:szCs w:val="24"/>
          <w:shd w:val="clear" w:color="auto" w:fill="FFFFFF"/>
        </w:rPr>
        <w:t>Kuipers</w:t>
      </w:r>
      <w:proofErr w:type="spellEnd"/>
      <w:r w:rsidR="00B85DF4">
        <w:rPr>
          <w:rFonts w:ascii="Arial" w:hAnsi="Arial" w:cs="Arial"/>
          <w:color w:val="212121"/>
          <w:sz w:val="24"/>
          <w:szCs w:val="24"/>
          <w:shd w:val="clear" w:color="auto" w:fill="FFFFFF"/>
        </w:rPr>
        <w:t xml:space="preserve"> A</w:t>
      </w:r>
      <w:r w:rsidR="00B85DF4" w:rsidRPr="00B85DF4">
        <w:rPr>
          <w:rFonts w:ascii="Arial" w:hAnsi="Arial" w:cs="Arial"/>
          <w:color w:val="212121"/>
          <w:sz w:val="24"/>
          <w:szCs w:val="24"/>
          <w:shd w:val="clear" w:color="auto" w:fill="FFFFFF"/>
        </w:rPr>
        <w:t xml:space="preserve">, </w:t>
      </w:r>
      <w:proofErr w:type="spellStart"/>
      <w:r w:rsidR="00B85DF4" w:rsidRPr="00B85DF4">
        <w:rPr>
          <w:rFonts w:ascii="Arial" w:hAnsi="Arial" w:cs="Arial"/>
          <w:color w:val="212121"/>
          <w:sz w:val="24"/>
          <w:szCs w:val="24"/>
          <w:shd w:val="clear" w:color="auto" w:fill="FFFFFF"/>
        </w:rPr>
        <w:t>Mukai</w:t>
      </w:r>
      <w:proofErr w:type="spellEnd"/>
      <w:r w:rsidR="00B85DF4">
        <w:rPr>
          <w:rFonts w:ascii="Arial" w:hAnsi="Arial" w:cs="Arial"/>
          <w:color w:val="212121"/>
          <w:sz w:val="24"/>
          <w:szCs w:val="24"/>
          <w:shd w:val="clear" w:color="auto" w:fill="FFFFFF"/>
        </w:rPr>
        <w:t xml:space="preserve"> C</w:t>
      </w:r>
      <w:r w:rsidR="00B85DF4" w:rsidRPr="00B85DF4">
        <w:rPr>
          <w:rFonts w:ascii="Arial" w:hAnsi="Arial" w:cs="Arial"/>
          <w:color w:val="212121"/>
          <w:sz w:val="24"/>
          <w:szCs w:val="24"/>
          <w:shd w:val="clear" w:color="auto" w:fill="FFFFFF"/>
        </w:rPr>
        <w:t xml:space="preserve">, </w:t>
      </w:r>
      <w:proofErr w:type="spellStart"/>
      <w:r w:rsidR="00B85DF4" w:rsidRPr="00B85DF4">
        <w:rPr>
          <w:rFonts w:ascii="Arial" w:hAnsi="Arial" w:cs="Arial"/>
          <w:color w:val="212121"/>
          <w:sz w:val="24"/>
          <w:szCs w:val="24"/>
          <w:shd w:val="clear" w:color="auto" w:fill="FFFFFF"/>
        </w:rPr>
        <w:t>Thirsk</w:t>
      </w:r>
      <w:proofErr w:type="spellEnd"/>
      <w:r w:rsidR="00B85DF4">
        <w:rPr>
          <w:rFonts w:ascii="Arial" w:hAnsi="Arial" w:cs="Arial"/>
          <w:color w:val="212121"/>
          <w:sz w:val="24"/>
          <w:szCs w:val="24"/>
          <w:shd w:val="clear" w:color="auto" w:fill="FFFFFF"/>
        </w:rPr>
        <w:t xml:space="preserve"> R. </w:t>
      </w:r>
      <w:proofErr w:type="spellStart"/>
      <w:r w:rsidR="00B85DF4" w:rsidRPr="00B85DF4">
        <w:rPr>
          <w:rFonts w:ascii="Arial" w:hAnsi="Arial" w:cs="Arial"/>
          <w:color w:val="212121"/>
          <w:sz w:val="24"/>
          <w:szCs w:val="24"/>
          <w:shd w:val="clear" w:color="auto" w:fill="FFFFFF"/>
        </w:rPr>
        <w:t>Acclimation</w:t>
      </w:r>
      <w:proofErr w:type="spellEnd"/>
      <w:r w:rsidR="00B85DF4" w:rsidRPr="00B85DF4">
        <w:rPr>
          <w:rFonts w:ascii="Arial" w:hAnsi="Arial" w:cs="Arial"/>
          <w:color w:val="212121"/>
          <w:sz w:val="24"/>
          <w:szCs w:val="24"/>
          <w:shd w:val="clear" w:color="auto" w:fill="FFFFFF"/>
        </w:rPr>
        <w:t xml:space="preserve"> </w:t>
      </w:r>
      <w:proofErr w:type="spellStart"/>
      <w:r w:rsidR="00B85DF4" w:rsidRPr="00B85DF4">
        <w:rPr>
          <w:rFonts w:ascii="Arial" w:hAnsi="Arial" w:cs="Arial"/>
          <w:color w:val="212121"/>
          <w:sz w:val="24"/>
          <w:szCs w:val="24"/>
          <w:shd w:val="clear" w:color="auto" w:fill="FFFFFF"/>
        </w:rPr>
        <w:t>during</w:t>
      </w:r>
      <w:proofErr w:type="spellEnd"/>
      <w:r w:rsidR="00B85DF4" w:rsidRPr="00B85DF4">
        <w:rPr>
          <w:rFonts w:ascii="Arial" w:hAnsi="Arial" w:cs="Arial"/>
          <w:color w:val="212121"/>
          <w:sz w:val="24"/>
          <w:szCs w:val="24"/>
          <w:shd w:val="clear" w:color="auto" w:fill="FFFFFF"/>
        </w:rPr>
        <w:t xml:space="preserve"> space </w:t>
      </w:r>
      <w:proofErr w:type="spellStart"/>
      <w:r w:rsidR="00B85DF4" w:rsidRPr="00B85DF4">
        <w:rPr>
          <w:rFonts w:ascii="Arial" w:hAnsi="Arial" w:cs="Arial"/>
          <w:color w:val="212121"/>
          <w:sz w:val="24"/>
          <w:szCs w:val="24"/>
          <w:shd w:val="clear" w:color="auto" w:fill="FFFFFF"/>
        </w:rPr>
        <w:t>flight</w:t>
      </w:r>
      <w:proofErr w:type="spellEnd"/>
      <w:r w:rsidR="00B85DF4" w:rsidRPr="00B85DF4">
        <w:rPr>
          <w:rFonts w:ascii="Arial" w:hAnsi="Arial" w:cs="Arial"/>
          <w:color w:val="212121"/>
          <w:sz w:val="24"/>
          <w:szCs w:val="24"/>
          <w:shd w:val="clear" w:color="auto" w:fill="FFFFFF"/>
        </w:rPr>
        <w:t xml:space="preserve">: effects </w:t>
      </w:r>
      <w:proofErr w:type="spellStart"/>
      <w:r w:rsidR="00B85DF4" w:rsidRPr="00B85DF4">
        <w:rPr>
          <w:rFonts w:ascii="Arial" w:hAnsi="Arial" w:cs="Arial"/>
          <w:color w:val="212121"/>
          <w:sz w:val="24"/>
          <w:szCs w:val="24"/>
          <w:shd w:val="clear" w:color="auto" w:fill="FFFFFF"/>
        </w:rPr>
        <w:t>on</w:t>
      </w:r>
      <w:proofErr w:type="spellEnd"/>
      <w:r w:rsidR="00B85DF4" w:rsidRPr="00B85DF4">
        <w:rPr>
          <w:rFonts w:ascii="Arial" w:hAnsi="Arial" w:cs="Arial"/>
          <w:color w:val="212121"/>
          <w:sz w:val="24"/>
          <w:szCs w:val="24"/>
          <w:shd w:val="clear" w:color="auto" w:fill="FFFFFF"/>
        </w:rPr>
        <w:t xml:space="preserve"> human </w:t>
      </w:r>
      <w:r w:rsidR="00B85DF4">
        <w:rPr>
          <w:rFonts w:ascii="Arial" w:hAnsi="Arial" w:cs="Arial"/>
          <w:color w:val="212121"/>
          <w:sz w:val="24"/>
          <w:szCs w:val="24"/>
          <w:shd w:val="clear" w:color="auto" w:fill="FFFFFF"/>
        </w:rPr>
        <w:t xml:space="preserve">Physiology. </w:t>
      </w:r>
      <w:r w:rsidR="00B85DF4" w:rsidRPr="00B85DF4">
        <w:rPr>
          <w:rFonts w:ascii="Arial" w:hAnsi="Arial" w:cs="Arial"/>
          <w:color w:val="212121"/>
          <w:sz w:val="24"/>
          <w:szCs w:val="24"/>
          <w:shd w:val="clear" w:color="auto" w:fill="FFFFFF"/>
        </w:rPr>
        <w:t>CMAJ</w:t>
      </w:r>
      <w:r w:rsidR="00B85DF4">
        <w:rPr>
          <w:rFonts w:ascii="Arial" w:hAnsi="Arial" w:cs="Arial"/>
          <w:color w:val="212121"/>
          <w:sz w:val="24"/>
          <w:szCs w:val="24"/>
          <w:shd w:val="clear" w:color="auto" w:fill="FFFFFF"/>
        </w:rPr>
        <w:t xml:space="preserve">. </w:t>
      </w:r>
      <w:r w:rsidR="00B85DF4" w:rsidRPr="00B85DF4">
        <w:rPr>
          <w:rFonts w:ascii="Arial" w:hAnsi="Arial" w:cs="Arial"/>
          <w:color w:val="212121"/>
          <w:sz w:val="24"/>
          <w:szCs w:val="24"/>
          <w:shd w:val="clear" w:color="auto" w:fill="FFFFFF"/>
        </w:rPr>
        <w:t>2009</w:t>
      </w:r>
      <w:r w:rsidR="00B85DF4">
        <w:rPr>
          <w:rFonts w:ascii="Arial" w:hAnsi="Arial" w:cs="Arial"/>
          <w:color w:val="212121"/>
          <w:sz w:val="24"/>
          <w:szCs w:val="24"/>
          <w:shd w:val="clear" w:color="auto" w:fill="FFFFFF"/>
        </w:rPr>
        <w:t>;</w:t>
      </w:r>
      <w:r w:rsidR="00B85DF4" w:rsidRPr="00B85DF4">
        <w:rPr>
          <w:rFonts w:ascii="Arial" w:hAnsi="Arial" w:cs="Arial"/>
          <w:color w:val="212121"/>
          <w:sz w:val="24"/>
          <w:szCs w:val="24"/>
          <w:shd w:val="clear" w:color="auto" w:fill="FFFFFF"/>
        </w:rPr>
        <w:t>180 (13)</w:t>
      </w:r>
      <w:r w:rsidR="00B85DF4">
        <w:rPr>
          <w:rFonts w:ascii="Arial" w:hAnsi="Arial" w:cs="Arial"/>
          <w:color w:val="212121"/>
          <w:sz w:val="24"/>
          <w:szCs w:val="24"/>
          <w:shd w:val="clear" w:color="auto" w:fill="FFFFFF"/>
        </w:rPr>
        <w:t>:</w:t>
      </w:r>
      <w:r w:rsidR="00B85DF4" w:rsidRPr="00B85DF4">
        <w:rPr>
          <w:rFonts w:ascii="Arial" w:hAnsi="Arial" w:cs="Arial"/>
          <w:color w:val="212121"/>
          <w:sz w:val="24"/>
          <w:szCs w:val="24"/>
          <w:shd w:val="clear" w:color="auto" w:fill="FFFFFF"/>
        </w:rPr>
        <w:t xml:space="preserve"> 1317-1323</w:t>
      </w:r>
      <w:r w:rsidR="00B85DF4">
        <w:rPr>
          <w:rFonts w:ascii="Arial" w:hAnsi="Arial" w:cs="Arial"/>
          <w:color w:val="212121"/>
          <w:sz w:val="24"/>
          <w:szCs w:val="24"/>
          <w:shd w:val="clear" w:color="auto" w:fill="FFFFFF"/>
        </w:rPr>
        <w:t xml:space="preserve">. Disponível em: </w:t>
      </w:r>
      <w:hyperlink r:id="rId26" w:history="1">
        <w:r w:rsidR="00CE041E" w:rsidRPr="00E10A2B">
          <w:rPr>
            <w:rStyle w:val="Hyperlink"/>
            <w:rFonts w:ascii="Arial" w:hAnsi="Arial" w:cs="Arial"/>
            <w:sz w:val="24"/>
            <w:szCs w:val="24"/>
            <w:shd w:val="clear" w:color="auto" w:fill="FFFFFF"/>
          </w:rPr>
          <w:t>https://www.cmaj.ca/content/180/13/1317</w:t>
        </w:r>
      </w:hyperlink>
      <w:r w:rsidR="00B85DF4">
        <w:rPr>
          <w:rFonts w:ascii="Arial" w:hAnsi="Arial" w:cs="Arial"/>
          <w:color w:val="212121"/>
          <w:sz w:val="24"/>
          <w:szCs w:val="24"/>
          <w:shd w:val="clear" w:color="auto" w:fill="FFFFFF"/>
        </w:rPr>
        <w:t>. Data de acesso: 14 set. de 2021.</w:t>
      </w:r>
      <w:r w:rsidR="00A10F20">
        <w:rPr>
          <w:rFonts w:ascii="Arial" w:hAnsi="Arial" w:cs="Arial"/>
          <w:color w:val="212121"/>
          <w:sz w:val="24"/>
          <w:szCs w:val="24"/>
          <w:shd w:val="clear" w:color="auto" w:fill="FFFFFF"/>
        </w:rPr>
        <w:t>]</w:t>
      </w:r>
    </w:p>
    <w:p w14:paraId="59EA7146" w14:textId="12086000" w:rsidR="00A10F20" w:rsidRDefault="00A10F20" w:rsidP="00B85DF4">
      <w:pPr>
        <w:spacing w:before="30" w:after="0" w:line="240" w:lineRule="auto"/>
        <w:rPr>
          <w:rFonts w:ascii="Arial" w:hAnsi="Arial" w:cs="Arial"/>
          <w:color w:val="212121"/>
          <w:sz w:val="24"/>
          <w:szCs w:val="24"/>
          <w:shd w:val="clear" w:color="auto" w:fill="FFFFFF"/>
        </w:rPr>
      </w:pPr>
    </w:p>
    <w:p w14:paraId="6657A41C" w14:textId="41FFF32C" w:rsidR="00A10F20" w:rsidRDefault="00A10F20" w:rsidP="00BF2D63">
      <w:pPr>
        <w:spacing w:before="30" w:after="0" w:line="240" w:lineRule="auto"/>
        <w:rPr>
          <w:rFonts w:ascii="Arial" w:hAnsi="Arial" w:cs="Arial"/>
          <w:color w:val="212121"/>
          <w:sz w:val="24"/>
          <w:szCs w:val="24"/>
          <w:shd w:val="clear" w:color="auto" w:fill="FFFFFF"/>
        </w:rPr>
      </w:pPr>
      <w:r>
        <w:rPr>
          <w:rFonts w:ascii="Arial" w:hAnsi="Arial" w:cs="Arial"/>
          <w:color w:val="212121"/>
          <w:sz w:val="24"/>
          <w:szCs w:val="24"/>
          <w:shd w:val="clear" w:color="auto" w:fill="FFFFFF"/>
        </w:rPr>
        <w:t>26.</w:t>
      </w:r>
      <w:r w:rsidR="00BF2D63">
        <w:rPr>
          <w:rFonts w:ascii="Arial" w:hAnsi="Arial" w:cs="Arial"/>
          <w:color w:val="212121"/>
          <w:sz w:val="24"/>
          <w:szCs w:val="24"/>
          <w:shd w:val="clear" w:color="auto" w:fill="FFFFFF"/>
        </w:rPr>
        <w:t xml:space="preserve"> Ramos MV. A</w:t>
      </w:r>
      <w:r w:rsidR="00BF2D63" w:rsidRPr="00BF2D63">
        <w:rPr>
          <w:rFonts w:ascii="Arial" w:hAnsi="Arial" w:cs="Arial"/>
          <w:color w:val="212121"/>
          <w:sz w:val="24"/>
          <w:szCs w:val="24"/>
          <w:shd w:val="clear" w:color="auto" w:fill="FFFFFF"/>
        </w:rPr>
        <w:t>lterações musculoesqueléticas em ambiente de microgravidade</w:t>
      </w:r>
      <w:r w:rsidR="00BF2D63">
        <w:rPr>
          <w:rFonts w:ascii="Arial" w:hAnsi="Arial" w:cs="Arial"/>
          <w:color w:val="212121"/>
          <w:sz w:val="24"/>
          <w:szCs w:val="24"/>
          <w:shd w:val="clear" w:color="auto" w:fill="FFFFFF"/>
        </w:rPr>
        <w:t xml:space="preserve"> [dissertação].</w:t>
      </w:r>
      <w:r w:rsidR="0092126E">
        <w:rPr>
          <w:rFonts w:ascii="Arial" w:hAnsi="Arial" w:cs="Arial"/>
          <w:color w:val="212121"/>
          <w:sz w:val="24"/>
          <w:szCs w:val="24"/>
          <w:shd w:val="clear" w:color="auto" w:fill="FFFFFF"/>
        </w:rPr>
        <w:t xml:space="preserve"> Lisboa: Faculdade de Medicina de Lisboa; 2019.</w:t>
      </w:r>
    </w:p>
    <w:p w14:paraId="1146F861" w14:textId="10BB7C43" w:rsidR="000C09AC" w:rsidRDefault="000C09AC" w:rsidP="0040784D">
      <w:pPr>
        <w:rPr>
          <w:rFonts w:ascii="Arial" w:hAnsi="Arial" w:cs="Arial"/>
          <w:sz w:val="24"/>
          <w:szCs w:val="24"/>
        </w:rPr>
      </w:pPr>
    </w:p>
    <w:p w14:paraId="693042EA" w14:textId="60689102" w:rsidR="00CE041E" w:rsidRDefault="00CE041E" w:rsidP="00AA180F">
      <w:pPr>
        <w:pBdr>
          <w:bottom w:val="double" w:sz="6" w:space="1" w:color="auto"/>
        </w:pBdr>
        <w:spacing w:line="240" w:lineRule="auto"/>
        <w:rPr>
          <w:rFonts w:ascii="Arial" w:hAnsi="Arial" w:cs="Arial"/>
          <w:color w:val="212121"/>
          <w:sz w:val="24"/>
          <w:szCs w:val="24"/>
          <w:shd w:val="clear" w:color="auto" w:fill="FFFFFF"/>
        </w:rPr>
      </w:pPr>
      <w:r w:rsidRPr="00CE041E">
        <w:rPr>
          <w:rFonts w:ascii="Arial" w:hAnsi="Arial" w:cs="Arial"/>
          <w:sz w:val="24"/>
          <w:szCs w:val="24"/>
        </w:rPr>
        <w:t>2</w:t>
      </w:r>
      <w:r w:rsidR="00BF2D63">
        <w:rPr>
          <w:rFonts w:ascii="Arial" w:hAnsi="Arial" w:cs="Arial"/>
          <w:sz w:val="24"/>
          <w:szCs w:val="24"/>
        </w:rPr>
        <w:t>7</w:t>
      </w:r>
      <w:r w:rsidRPr="00CE041E">
        <w:rPr>
          <w:rFonts w:ascii="Arial" w:hAnsi="Arial" w:cs="Arial"/>
          <w:sz w:val="24"/>
          <w:szCs w:val="24"/>
        </w:rPr>
        <w:t>. Santos LEN, Pires RE, Antunes CS, Kanashiro RG. Alterações musculoesqueléticas em ambiente de microgravidade. Rev. UNIFA. 2020; 33(1): 26-35. Disponível em:</w:t>
      </w:r>
      <w:r w:rsidR="00AA180F">
        <w:rPr>
          <w:rFonts w:ascii="Arial" w:hAnsi="Arial" w:cs="Arial"/>
          <w:sz w:val="24"/>
          <w:szCs w:val="24"/>
        </w:rPr>
        <w:t xml:space="preserve"> </w:t>
      </w:r>
      <w:hyperlink r:id="rId27" w:history="1">
        <w:r w:rsidR="00AA180F" w:rsidRPr="00E10A2B">
          <w:rPr>
            <w:rStyle w:val="Hyperlink"/>
            <w:rFonts w:ascii="Arial" w:hAnsi="Arial" w:cs="Arial"/>
            <w:sz w:val="24"/>
            <w:szCs w:val="24"/>
          </w:rPr>
          <w:t>https://www.researchgate.net/publication/343350330_Alteracoes_musculoesqueleticas_em_ambiente_de_microgravidade</w:t>
        </w:r>
      </w:hyperlink>
      <w:r w:rsidR="00AA180F">
        <w:rPr>
          <w:rFonts w:ascii="Arial" w:hAnsi="Arial" w:cs="Arial"/>
          <w:sz w:val="24"/>
          <w:szCs w:val="24"/>
        </w:rPr>
        <w:t xml:space="preserve">. </w:t>
      </w:r>
      <w:r w:rsidR="00AA180F">
        <w:rPr>
          <w:rFonts w:ascii="Arial" w:hAnsi="Arial" w:cs="Arial"/>
          <w:color w:val="212121"/>
          <w:sz w:val="24"/>
          <w:szCs w:val="24"/>
          <w:shd w:val="clear" w:color="auto" w:fill="FFFFFF"/>
        </w:rPr>
        <w:t>Data de acesso: 19 set. de 2021.</w:t>
      </w:r>
    </w:p>
    <w:p w14:paraId="268FEE18" w14:textId="7AADC590" w:rsidR="00321150" w:rsidRDefault="00321150" w:rsidP="00AA180F">
      <w:pPr>
        <w:pBdr>
          <w:bottom w:val="double" w:sz="6" w:space="1" w:color="auto"/>
        </w:pBdr>
        <w:spacing w:line="240" w:lineRule="auto"/>
        <w:rPr>
          <w:rFonts w:ascii="Arial" w:hAnsi="Arial" w:cs="Arial"/>
          <w:color w:val="212121"/>
          <w:sz w:val="24"/>
          <w:szCs w:val="24"/>
          <w:shd w:val="clear" w:color="auto" w:fill="FFFFFF"/>
        </w:rPr>
      </w:pPr>
    </w:p>
    <w:p w14:paraId="77812403" w14:textId="77777777" w:rsidR="00321150" w:rsidRDefault="00321150" w:rsidP="00AA180F">
      <w:pPr>
        <w:pBdr>
          <w:bottom w:val="double" w:sz="6" w:space="1" w:color="auto"/>
        </w:pBdr>
        <w:spacing w:line="240" w:lineRule="auto"/>
        <w:rPr>
          <w:rFonts w:ascii="Arial" w:hAnsi="Arial" w:cs="Arial"/>
          <w:color w:val="212121"/>
          <w:sz w:val="24"/>
          <w:szCs w:val="24"/>
          <w:shd w:val="clear" w:color="auto" w:fill="FFFFFF"/>
        </w:rPr>
      </w:pPr>
    </w:p>
    <w:p w14:paraId="7AD864B0" w14:textId="4B299028" w:rsidR="00BF2D63" w:rsidRDefault="00321150" w:rsidP="00AA180F">
      <w:pPr>
        <w:spacing w:line="240" w:lineRule="auto"/>
        <w:rPr>
          <w:rFonts w:ascii="Arial" w:hAnsi="Arial" w:cs="Arial"/>
          <w:color w:val="212121"/>
          <w:sz w:val="24"/>
          <w:szCs w:val="24"/>
          <w:shd w:val="clear" w:color="auto" w:fill="FFFFFF"/>
        </w:rPr>
      </w:pPr>
      <w:r>
        <w:rPr>
          <w:rFonts w:ascii="Arial" w:hAnsi="Arial" w:cs="Arial"/>
          <w:color w:val="212121"/>
          <w:sz w:val="24"/>
          <w:szCs w:val="24"/>
          <w:shd w:val="clear" w:color="auto" w:fill="FFFFFF"/>
        </w:rPr>
        <w:t>REFERÊNCIAS MÚSCULO</w:t>
      </w:r>
    </w:p>
    <w:p w14:paraId="7F9456AF" w14:textId="71E826EB" w:rsidR="00177A3F" w:rsidRPr="008C59BB" w:rsidRDefault="00C15082" w:rsidP="00321150">
      <w:pPr>
        <w:spacing w:before="30" w:after="0" w:line="240" w:lineRule="auto"/>
        <w:rPr>
          <w:rFonts w:ascii="Arial" w:hAnsi="Arial" w:cs="Arial"/>
          <w:sz w:val="24"/>
          <w:szCs w:val="24"/>
        </w:rPr>
      </w:pPr>
      <w:r w:rsidRPr="00C15082">
        <w:rPr>
          <w:rFonts w:ascii="Arial" w:hAnsi="Arial" w:cs="Arial"/>
          <w:b/>
          <w:bCs/>
          <w:sz w:val="24"/>
          <w:szCs w:val="24"/>
        </w:rPr>
        <w:t>OK</w:t>
      </w:r>
      <w:r w:rsidR="00177A3F" w:rsidRPr="00C15082">
        <w:rPr>
          <w:rFonts w:ascii="Arial" w:hAnsi="Arial" w:cs="Arial"/>
          <w:b/>
          <w:bCs/>
          <w:sz w:val="24"/>
          <w:szCs w:val="24"/>
          <w:vertAlign w:val="superscript"/>
        </w:rPr>
        <w:t>1</w:t>
      </w:r>
      <w:r w:rsidR="00177A3F" w:rsidRPr="008C59BB">
        <w:rPr>
          <w:rFonts w:ascii="Arial" w:hAnsi="Arial" w:cs="Arial"/>
          <w:sz w:val="24"/>
          <w:szCs w:val="24"/>
          <w:vertAlign w:val="superscript"/>
        </w:rPr>
        <w:t xml:space="preserve"> </w:t>
      </w:r>
      <w:r w:rsidR="00177A3F" w:rsidRPr="008C59BB">
        <w:rPr>
          <w:rFonts w:ascii="Arial" w:hAnsi="Arial" w:cs="Arial"/>
          <w:sz w:val="24"/>
          <w:szCs w:val="24"/>
        </w:rPr>
        <w:t xml:space="preserve">28 LeBlanc A, Schneider V, </w:t>
      </w:r>
      <w:proofErr w:type="spellStart"/>
      <w:r w:rsidR="00177A3F" w:rsidRPr="008C59BB">
        <w:rPr>
          <w:rFonts w:ascii="Arial" w:hAnsi="Arial" w:cs="Arial"/>
          <w:sz w:val="24"/>
          <w:szCs w:val="24"/>
        </w:rPr>
        <w:t>Shackelford</w:t>
      </w:r>
      <w:proofErr w:type="spellEnd"/>
      <w:r w:rsidR="00177A3F" w:rsidRPr="008C59BB">
        <w:rPr>
          <w:rFonts w:ascii="Arial" w:hAnsi="Arial" w:cs="Arial"/>
          <w:sz w:val="24"/>
          <w:szCs w:val="24"/>
        </w:rPr>
        <w:t xml:space="preserve"> L, West S, </w:t>
      </w:r>
      <w:proofErr w:type="spellStart"/>
      <w:r w:rsidR="00177A3F" w:rsidRPr="008C59BB">
        <w:rPr>
          <w:rFonts w:ascii="Arial" w:hAnsi="Arial" w:cs="Arial"/>
          <w:sz w:val="24"/>
          <w:szCs w:val="24"/>
        </w:rPr>
        <w:t>Oganov</w:t>
      </w:r>
      <w:proofErr w:type="spellEnd"/>
      <w:r w:rsidR="00177A3F" w:rsidRPr="008C59BB">
        <w:rPr>
          <w:rFonts w:ascii="Arial" w:hAnsi="Arial" w:cs="Arial"/>
          <w:sz w:val="24"/>
          <w:szCs w:val="24"/>
        </w:rPr>
        <w:t xml:space="preserve"> V, </w:t>
      </w:r>
      <w:proofErr w:type="spellStart"/>
      <w:r w:rsidR="00177A3F" w:rsidRPr="008C59BB">
        <w:rPr>
          <w:rFonts w:ascii="Arial" w:hAnsi="Arial" w:cs="Arial"/>
          <w:sz w:val="24"/>
          <w:szCs w:val="24"/>
        </w:rPr>
        <w:t>Bakulin</w:t>
      </w:r>
      <w:proofErr w:type="spellEnd"/>
      <w:r w:rsidR="00177A3F" w:rsidRPr="008C59BB">
        <w:rPr>
          <w:rFonts w:ascii="Arial" w:hAnsi="Arial" w:cs="Arial"/>
          <w:sz w:val="24"/>
          <w:szCs w:val="24"/>
        </w:rPr>
        <w:t xml:space="preserve"> A, Voronin L</w:t>
      </w:r>
      <w:r>
        <w:rPr>
          <w:rFonts w:ascii="Arial" w:hAnsi="Arial" w:cs="Arial"/>
          <w:sz w:val="24"/>
          <w:szCs w:val="24"/>
        </w:rPr>
        <w:t>.</w:t>
      </w:r>
      <w:r w:rsidR="00177A3F" w:rsidRPr="008C59BB">
        <w:rPr>
          <w:rFonts w:ascii="Arial" w:hAnsi="Arial" w:cs="Arial"/>
          <w:sz w:val="24"/>
          <w:szCs w:val="24"/>
        </w:rPr>
        <w:t xml:space="preserve"> </w:t>
      </w:r>
      <w:proofErr w:type="spellStart"/>
      <w:r w:rsidR="00177A3F" w:rsidRPr="008C59BB">
        <w:rPr>
          <w:rFonts w:ascii="Arial" w:hAnsi="Arial" w:cs="Arial"/>
          <w:sz w:val="24"/>
          <w:szCs w:val="24"/>
        </w:rPr>
        <w:t>Bone</w:t>
      </w:r>
      <w:proofErr w:type="spellEnd"/>
      <w:r w:rsidR="00177A3F" w:rsidRPr="008C59BB">
        <w:rPr>
          <w:rFonts w:ascii="Arial" w:hAnsi="Arial" w:cs="Arial"/>
          <w:sz w:val="24"/>
          <w:szCs w:val="24"/>
        </w:rPr>
        <w:t xml:space="preserve"> mineral and </w:t>
      </w:r>
      <w:proofErr w:type="spellStart"/>
      <w:r w:rsidR="00177A3F" w:rsidRPr="008C59BB">
        <w:rPr>
          <w:rFonts w:ascii="Arial" w:hAnsi="Arial" w:cs="Arial"/>
          <w:sz w:val="24"/>
          <w:szCs w:val="24"/>
        </w:rPr>
        <w:t>lean</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tissue</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loss</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after</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long</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duration</w:t>
      </w:r>
      <w:proofErr w:type="spellEnd"/>
      <w:r w:rsidR="00177A3F" w:rsidRPr="008C59BB">
        <w:rPr>
          <w:rFonts w:ascii="Arial" w:hAnsi="Arial" w:cs="Arial"/>
          <w:sz w:val="24"/>
          <w:szCs w:val="24"/>
        </w:rPr>
        <w:t xml:space="preserve"> space </w:t>
      </w:r>
      <w:proofErr w:type="spellStart"/>
      <w:r w:rsidR="00177A3F" w:rsidRPr="008C59BB">
        <w:rPr>
          <w:rFonts w:ascii="Arial" w:hAnsi="Arial" w:cs="Arial"/>
          <w:sz w:val="24"/>
          <w:szCs w:val="24"/>
        </w:rPr>
        <w:t>flight</w:t>
      </w:r>
      <w:proofErr w:type="spellEnd"/>
      <w:r w:rsidR="00177A3F" w:rsidRPr="008C59BB">
        <w:rPr>
          <w:rFonts w:ascii="Arial" w:hAnsi="Arial" w:cs="Arial"/>
          <w:sz w:val="24"/>
          <w:szCs w:val="24"/>
        </w:rPr>
        <w:t xml:space="preserve">. J </w:t>
      </w:r>
      <w:proofErr w:type="spellStart"/>
      <w:r w:rsidR="00177A3F" w:rsidRPr="008C59BB">
        <w:rPr>
          <w:rFonts w:ascii="Arial" w:hAnsi="Arial" w:cs="Arial"/>
          <w:sz w:val="24"/>
          <w:szCs w:val="24"/>
        </w:rPr>
        <w:t>Musculoskelet</w:t>
      </w:r>
      <w:proofErr w:type="spellEnd"/>
      <w:r w:rsidR="00177A3F" w:rsidRPr="008C59BB">
        <w:rPr>
          <w:rFonts w:ascii="Arial" w:hAnsi="Arial" w:cs="Arial"/>
          <w:sz w:val="24"/>
          <w:szCs w:val="24"/>
        </w:rPr>
        <w:t xml:space="preserve"> Neuronal Interact</w:t>
      </w:r>
      <w:r>
        <w:rPr>
          <w:rFonts w:ascii="Arial" w:hAnsi="Arial" w:cs="Arial"/>
          <w:sz w:val="24"/>
          <w:szCs w:val="24"/>
        </w:rPr>
        <w:t>. 2000;</w:t>
      </w:r>
      <w:r w:rsidR="00177A3F" w:rsidRPr="008C59BB">
        <w:rPr>
          <w:rFonts w:ascii="Arial" w:hAnsi="Arial" w:cs="Arial"/>
          <w:sz w:val="24"/>
          <w:szCs w:val="24"/>
        </w:rPr>
        <w:t xml:space="preserve"> 1</w:t>
      </w:r>
      <w:r>
        <w:rPr>
          <w:rFonts w:ascii="Arial" w:hAnsi="Arial" w:cs="Arial"/>
          <w:sz w:val="24"/>
          <w:szCs w:val="24"/>
        </w:rPr>
        <w:t>(2)</w:t>
      </w:r>
      <w:r w:rsidR="00177A3F" w:rsidRPr="008C59BB">
        <w:rPr>
          <w:rFonts w:ascii="Arial" w:hAnsi="Arial" w:cs="Arial"/>
          <w:sz w:val="24"/>
          <w:szCs w:val="24"/>
        </w:rPr>
        <w:t>:157–160</w:t>
      </w:r>
      <w:r w:rsidR="00321150">
        <w:rPr>
          <w:rFonts w:ascii="Arial" w:hAnsi="Arial" w:cs="Arial"/>
          <w:sz w:val="24"/>
          <w:szCs w:val="24"/>
        </w:rPr>
        <w:t xml:space="preserve"> Disponível em: </w:t>
      </w:r>
      <w:hyperlink r:id="rId28" w:history="1">
        <w:r w:rsidR="00321150" w:rsidRPr="00391B33">
          <w:rPr>
            <w:rStyle w:val="Hyperlink"/>
            <w:rFonts w:ascii="Arial" w:hAnsi="Arial" w:cs="Arial"/>
            <w:sz w:val="24"/>
            <w:szCs w:val="24"/>
          </w:rPr>
          <w:t>https://pubmed.ncbi.nlm.nih.gov/15758512/</w:t>
        </w:r>
      </w:hyperlink>
      <w:r w:rsidR="00321150">
        <w:rPr>
          <w:rFonts w:ascii="Arial" w:hAnsi="Arial" w:cs="Arial"/>
          <w:sz w:val="24"/>
          <w:szCs w:val="24"/>
        </w:rPr>
        <w:t xml:space="preserve"> . Data de acesso: 25 set. de 2021</w:t>
      </w:r>
    </w:p>
    <w:p w14:paraId="78CE6A36" w14:textId="77777777" w:rsidR="00177A3F" w:rsidRPr="008C59BB" w:rsidRDefault="00177A3F" w:rsidP="00177A3F">
      <w:pPr>
        <w:spacing w:before="30" w:after="0" w:line="240" w:lineRule="auto"/>
        <w:rPr>
          <w:rFonts w:ascii="Arial" w:hAnsi="Arial" w:cs="Arial"/>
          <w:sz w:val="24"/>
          <w:szCs w:val="24"/>
          <w:vertAlign w:val="superscript"/>
        </w:rPr>
      </w:pPr>
    </w:p>
    <w:p w14:paraId="21CD9686" w14:textId="77777777" w:rsidR="00177A3F" w:rsidRPr="008C59BB" w:rsidRDefault="00177A3F" w:rsidP="00177A3F">
      <w:pPr>
        <w:spacing w:before="30" w:after="0" w:line="240" w:lineRule="auto"/>
        <w:rPr>
          <w:rFonts w:ascii="Arial" w:hAnsi="Arial" w:cs="Arial"/>
          <w:sz w:val="24"/>
          <w:szCs w:val="24"/>
        </w:rPr>
      </w:pPr>
    </w:p>
    <w:p w14:paraId="671464B9" w14:textId="2AD5D58D" w:rsidR="00177A3F" w:rsidRPr="008C59BB" w:rsidRDefault="0053568E" w:rsidP="00321150">
      <w:pPr>
        <w:spacing w:before="30" w:after="0" w:line="240" w:lineRule="auto"/>
        <w:rPr>
          <w:rFonts w:ascii="Arial" w:hAnsi="Arial" w:cs="Arial"/>
          <w:color w:val="212121"/>
          <w:sz w:val="24"/>
          <w:szCs w:val="24"/>
          <w:shd w:val="clear" w:color="auto" w:fill="FFFFFF"/>
        </w:rPr>
      </w:pPr>
      <w:r w:rsidRPr="0053568E">
        <w:rPr>
          <w:rFonts w:ascii="Arial" w:hAnsi="Arial" w:cs="Arial"/>
          <w:b/>
          <w:bCs/>
          <w:sz w:val="24"/>
          <w:szCs w:val="24"/>
        </w:rPr>
        <w:t>OK</w:t>
      </w:r>
      <w:r>
        <w:rPr>
          <w:rFonts w:ascii="Arial" w:hAnsi="Arial" w:cs="Arial"/>
          <w:sz w:val="24"/>
          <w:szCs w:val="24"/>
        </w:rPr>
        <w:t xml:space="preserve"> </w:t>
      </w:r>
      <w:r w:rsidR="00177A3F" w:rsidRPr="008C59BB">
        <w:rPr>
          <w:rFonts w:ascii="Arial" w:hAnsi="Arial" w:cs="Arial"/>
          <w:sz w:val="24"/>
          <w:szCs w:val="24"/>
        </w:rPr>
        <w:t>2 27.Santos LEN, Pires RE, Antunes CS, Kanashiro RG</w:t>
      </w:r>
      <w:r w:rsidR="005D0840">
        <w:rPr>
          <w:rFonts w:ascii="Arial" w:hAnsi="Arial" w:cs="Arial"/>
          <w:sz w:val="24"/>
          <w:szCs w:val="24"/>
        </w:rPr>
        <w:t>E</w:t>
      </w:r>
      <w:r w:rsidR="00723D1A" w:rsidRPr="008C59BB">
        <w:rPr>
          <w:rFonts w:ascii="Arial" w:hAnsi="Arial" w:cs="Arial"/>
          <w:sz w:val="24"/>
          <w:szCs w:val="24"/>
        </w:rPr>
        <w:t xml:space="preserve">. Alterações musculoesqueléticas em ambiente de microgravidade. R </w:t>
      </w:r>
      <w:r w:rsidR="00177A3F" w:rsidRPr="008C59BB">
        <w:rPr>
          <w:rFonts w:ascii="Arial" w:hAnsi="Arial" w:cs="Arial"/>
          <w:sz w:val="24"/>
          <w:szCs w:val="24"/>
        </w:rPr>
        <w:t xml:space="preserve">v. UNIFA. 2020; 33(1): 26-35. Disponível em: </w:t>
      </w:r>
      <w:hyperlink r:id="rId29" w:history="1">
        <w:r w:rsidR="00177A3F" w:rsidRPr="008C59BB">
          <w:rPr>
            <w:rStyle w:val="Hyperlink"/>
            <w:rFonts w:ascii="Arial" w:hAnsi="Arial" w:cs="Arial"/>
            <w:sz w:val="24"/>
            <w:szCs w:val="24"/>
          </w:rPr>
          <w:t>https://www.researchgate.net/publication/343350330_Alteracoes_musculoesqueleticas_em_ambiente_de_microgravidade</w:t>
        </w:r>
      </w:hyperlink>
      <w:r w:rsidR="00177A3F" w:rsidRPr="008C59BB">
        <w:rPr>
          <w:rFonts w:ascii="Arial" w:hAnsi="Arial" w:cs="Arial"/>
          <w:sz w:val="24"/>
          <w:szCs w:val="24"/>
        </w:rPr>
        <w:t xml:space="preserve">. </w:t>
      </w:r>
      <w:r w:rsidR="00177A3F" w:rsidRPr="008C59BB">
        <w:rPr>
          <w:rFonts w:ascii="Arial" w:hAnsi="Arial" w:cs="Arial"/>
          <w:color w:val="212121"/>
          <w:sz w:val="24"/>
          <w:szCs w:val="24"/>
          <w:shd w:val="clear" w:color="auto" w:fill="FFFFFF"/>
        </w:rPr>
        <w:t>Data de acesso: 19 set. de 2021.</w:t>
      </w:r>
    </w:p>
    <w:p w14:paraId="14690971" w14:textId="77777777" w:rsidR="00177A3F" w:rsidRPr="008C59BB" w:rsidRDefault="00177A3F" w:rsidP="00321150">
      <w:pPr>
        <w:spacing w:before="30" w:after="0" w:line="240" w:lineRule="auto"/>
        <w:rPr>
          <w:rFonts w:ascii="Arial" w:hAnsi="Arial" w:cs="Arial"/>
          <w:sz w:val="24"/>
          <w:szCs w:val="24"/>
        </w:rPr>
      </w:pPr>
    </w:p>
    <w:p w14:paraId="1C9BEDAC" w14:textId="355C23CA" w:rsidR="00177A3F" w:rsidRPr="008C59BB" w:rsidRDefault="0053568E" w:rsidP="00321150">
      <w:pPr>
        <w:spacing w:before="30" w:after="0" w:line="240" w:lineRule="auto"/>
        <w:rPr>
          <w:rFonts w:ascii="Arial" w:hAnsi="Arial" w:cs="Arial"/>
          <w:sz w:val="24"/>
          <w:szCs w:val="24"/>
        </w:rPr>
      </w:pPr>
      <w:r w:rsidRPr="0053568E">
        <w:rPr>
          <w:rFonts w:ascii="Arial" w:hAnsi="Arial" w:cs="Arial"/>
          <w:b/>
          <w:bCs/>
          <w:sz w:val="24"/>
          <w:szCs w:val="24"/>
        </w:rPr>
        <w:t>OK</w:t>
      </w:r>
      <w:r>
        <w:rPr>
          <w:rFonts w:ascii="Arial" w:hAnsi="Arial" w:cs="Arial"/>
          <w:sz w:val="24"/>
          <w:szCs w:val="24"/>
        </w:rPr>
        <w:t xml:space="preserve"> </w:t>
      </w:r>
      <w:r w:rsidR="00177A3F" w:rsidRPr="008C59BB">
        <w:rPr>
          <w:rFonts w:ascii="Arial" w:hAnsi="Arial" w:cs="Arial"/>
          <w:sz w:val="24"/>
          <w:szCs w:val="24"/>
        </w:rPr>
        <w:t xml:space="preserve">3 Stein TP. </w:t>
      </w:r>
      <w:proofErr w:type="spellStart"/>
      <w:r w:rsidR="00177A3F" w:rsidRPr="008C59BB">
        <w:rPr>
          <w:rFonts w:ascii="Arial" w:hAnsi="Arial" w:cs="Arial"/>
          <w:sz w:val="24"/>
          <w:szCs w:val="24"/>
        </w:rPr>
        <w:t>Weight</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muscle</w:t>
      </w:r>
      <w:proofErr w:type="spellEnd"/>
      <w:r w:rsidR="00177A3F" w:rsidRPr="008C59BB">
        <w:rPr>
          <w:rFonts w:ascii="Arial" w:hAnsi="Arial" w:cs="Arial"/>
          <w:sz w:val="24"/>
          <w:szCs w:val="24"/>
        </w:rPr>
        <w:t xml:space="preserve"> and </w:t>
      </w:r>
      <w:proofErr w:type="spellStart"/>
      <w:r w:rsidR="00177A3F" w:rsidRPr="008C59BB">
        <w:rPr>
          <w:rFonts w:ascii="Arial" w:hAnsi="Arial" w:cs="Arial"/>
          <w:sz w:val="24"/>
          <w:szCs w:val="24"/>
        </w:rPr>
        <w:t>bone</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loss</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during</w:t>
      </w:r>
      <w:proofErr w:type="spellEnd"/>
      <w:r w:rsidR="00177A3F" w:rsidRPr="008C59BB">
        <w:rPr>
          <w:rFonts w:ascii="Arial" w:hAnsi="Arial" w:cs="Arial"/>
          <w:sz w:val="24"/>
          <w:szCs w:val="24"/>
        </w:rPr>
        <w:t xml:space="preserve"> space </w:t>
      </w:r>
      <w:proofErr w:type="spellStart"/>
      <w:r w:rsidR="00177A3F" w:rsidRPr="008C59BB">
        <w:rPr>
          <w:rFonts w:ascii="Arial" w:hAnsi="Arial" w:cs="Arial"/>
          <w:sz w:val="24"/>
          <w:szCs w:val="24"/>
        </w:rPr>
        <w:t>flight</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another</w:t>
      </w:r>
      <w:proofErr w:type="spellEnd"/>
      <w:r w:rsidR="00177A3F" w:rsidRPr="008C59BB">
        <w:rPr>
          <w:rFonts w:ascii="Arial" w:hAnsi="Arial" w:cs="Arial"/>
          <w:sz w:val="24"/>
          <w:szCs w:val="24"/>
        </w:rPr>
        <w:t xml:space="preserve"> perspective. </w:t>
      </w:r>
      <w:proofErr w:type="spellStart"/>
      <w:r w:rsidR="00177A3F" w:rsidRPr="008C59BB">
        <w:rPr>
          <w:rFonts w:ascii="Arial" w:hAnsi="Arial" w:cs="Arial"/>
          <w:sz w:val="24"/>
          <w:szCs w:val="24"/>
        </w:rPr>
        <w:t>Eur</w:t>
      </w:r>
      <w:proofErr w:type="spellEnd"/>
      <w:r w:rsidR="00177A3F" w:rsidRPr="008C59BB">
        <w:rPr>
          <w:rFonts w:ascii="Arial" w:hAnsi="Arial" w:cs="Arial"/>
          <w:sz w:val="24"/>
          <w:szCs w:val="24"/>
        </w:rPr>
        <w:t xml:space="preserve"> J </w:t>
      </w:r>
      <w:proofErr w:type="spellStart"/>
      <w:r w:rsidR="00177A3F" w:rsidRPr="008C59BB">
        <w:rPr>
          <w:rFonts w:ascii="Arial" w:hAnsi="Arial" w:cs="Arial"/>
          <w:sz w:val="24"/>
          <w:szCs w:val="24"/>
        </w:rPr>
        <w:t>Appl</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Physiol</w:t>
      </w:r>
      <w:proofErr w:type="spellEnd"/>
      <w:r w:rsidR="00177A3F" w:rsidRPr="008C59BB">
        <w:rPr>
          <w:rFonts w:ascii="Arial" w:hAnsi="Arial" w:cs="Arial"/>
          <w:sz w:val="24"/>
          <w:szCs w:val="24"/>
        </w:rPr>
        <w:t>.</w:t>
      </w:r>
      <w:r>
        <w:rPr>
          <w:rFonts w:ascii="Arial" w:hAnsi="Arial" w:cs="Arial"/>
          <w:sz w:val="24"/>
          <w:szCs w:val="24"/>
        </w:rPr>
        <w:t xml:space="preserve"> </w:t>
      </w:r>
      <w:r w:rsidR="00177A3F" w:rsidRPr="008C59BB">
        <w:rPr>
          <w:rFonts w:ascii="Arial" w:hAnsi="Arial" w:cs="Arial"/>
          <w:sz w:val="24"/>
          <w:szCs w:val="24"/>
        </w:rPr>
        <w:t>2013;113(9):</w:t>
      </w:r>
      <w:r>
        <w:rPr>
          <w:rFonts w:ascii="Arial" w:hAnsi="Arial" w:cs="Arial"/>
          <w:sz w:val="24"/>
          <w:szCs w:val="24"/>
        </w:rPr>
        <w:t xml:space="preserve"> </w:t>
      </w:r>
      <w:r w:rsidR="00177A3F" w:rsidRPr="008C59BB">
        <w:rPr>
          <w:rFonts w:ascii="Arial" w:hAnsi="Arial" w:cs="Arial"/>
          <w:sz w:val="24"/>
          <w:szCs w:val="24"/>
        </w:rPr>
        <w:t>2171–81.</w:t>
      </w:r>
      <w:r w:rsidR="00321150">
        <w:rPr>
          <w:rFonts w:ascii="Arial" w:hAnsi="Arial" w:cs="Arial"/>
          <w:sz w:val="24"/>
          <w:szCs w:val="24"/>
        </w:rPr>
        <w:t xml:space="preserve"> Disponível em:</w:t>
      </w:r>
      <w:r w:rsidR="00321150" w:rsidRPr="00321150">
        <w:t xml:space="preserve"> </w:t>
      </w:r>
      <w:hyperlink r:id="rId30" w:history="1">
        <w:r w:rsidR="00321150" w:rsidRPr="00391B33">
          <w:rPr>
            <w:rStyle w:val="Hyperlink"/>
            <w:rFonts w:ascii="Arial" w:hAnsi="Arial" w:cs="Arial"/>
            <w:sz w:val="24"/>
            <w:szCs w:val="24"/>
          </w:rPr>
          <w:t>https://pubmed.ncbi.nlm.nih.gov/23192310/</w:t>
        </w:r>
      </w:hyperlink>
      <w:r w:rsidR="00321150">
        <w:rPr>
          <w:rFonts w:ascii="Arial" w:hAnsi="Arial" w:cs="Arial"/>
          <w:sz w:val="24"/>
          <w:szCs w:val="24"/>
        </w:rPr>
        <w:t>. Data de acesso: 25 set. de 2021.</w:t>
      </w:r>
    </w:p>
    <w:p w14:paraId="24F9AD1D" w14:textId="77777777" w:rsidR="00177A3F" w:rsidRPr="008C59BB" w:rsidRDefault="00177A3F" w:rsidP="00321150">
      <w:pPr>
        <w:spacing w:before="30" w:after="0" w:line="240" w:lineRule="auto"/>
        <w:rPr>
          <w:rFonts w:ascii="Arial" w:hAnsi="Arial" w:cs="Arial"/>
          <w:b/>
          <w:bCs/>
          <w:sz w:val="24"/>
          <w:szCs w:val="24"/>
        </w:rPr>
      </w:pPr>
    </w:p>
    <w:p w14:paraId="1972EBE8" w14:textId="734D1EC1" w:rsidR="00177A3F" w:rsidRPr="008C59BB" w:rsidRDefault="0053568E" w:rsidP="00321150">
      <w:pPr>
        <w:spacing w:before="30" w:after="0" w:line="240" w:lineRule="auto"/>
        <w:rPr>
          <w:rFonts w:ascii="Arial" w:hAnsi="Arial" w:cs="Arial"/>
          <w:b/>
          <w:bCs/>
          <w:sz w:val="24"/>
          <w:szCs w:val="24"/>
        </w:rPr>
      </w:pPr>
      <w:r w:rsidRPr="0053568E">
        <w:rPr>
          <w:rFonts w:ascii="Arial" w:hAnsi="Arial" w:cs="Arial"/>
          <w:b/>
          <w:bCs/>
          <w:sz w:val="24"/>
          <w:szCs w:val="24"/>
        </w:rPr>
        <w:lastRenderedPageBreak/>
        <w:t>OK</w:t>
      </w:r>
      <w:r>
        <w:rPr>
          <w:rFonts w:ascii="Arial" w:hAnsi="Arial" w:cs="Arial"/>
          <w:sz w:val="24"/>
          <w:szCs w:val="24"/>
        </w:rPr>
        <w:t xml:space="preserve"> </w:t>
      </w:r>
      <w:r w:rsidR="00177A3F" w:rsidRPr="008C59BB">
        <w:rPr>
          <w:rFonts w:ascii="Arial" w:hAnsi="Arial" w:cs="Arial"/>
          <w:sz w:val="24"/>
          <w:szCs w:val="24"/>
        </w:rPr>
        <w:t>4</w:t>
      </w:r>
      <w:r w:rsidR="00177A3F" w:rsidRPr="008C59BB">
        <w:rPr>
          <w:rFonts w:ascii="Arial" w:hAnsi="Arial" w:cs="Arial"/>
          <w:b/>
          <w:bCs/>
          <w:sz w:val="24"/>
          <w:szCs w:val="24"/>
        </w:rPr>
        <w:t xml:space="preserve"> </w:t>
      </w:r>
      <w:r w:rsidR="00177A3F" w:rsidRPr="008C59BB">
        <w:rPr>
          <w:rFonts w:ascii="Arial" w:hAnsi="Arial" w:cs="Arial"/>
          <w:sz w:val="24"/>
          <w:szCs w:val="24"/>
        </w:rPr>
        <w:t xml:space="preserve">Roy RR, </w:t>
      </w:r>
      <w:proofErr w:type="spellStart"/>
      <w:r w:rsidR="00177A3F" w:rsidRPr="008C59BB">
        <w:rPr>
          <w:rFonts w:ascii="Arial" w:hAnsi="Arial" w:cs="Arial"/>
          <w:sz w:val="24"/>
          <w:szCs w:val="24"/>
        </w:rPr>
        <w:t>Bello</w:t>
      </w:r>
      <w:proofErr w:type="spellEnd"/>
      <w:r w:rsidR="00177A3F" w:rsidRPr="008C59BB">
        <w:rPr>
          <w:rFonts w:ascii="Arial" w:hAnsi="Arial" w:cs="Arial"/>
          <w:sz w:val="24"/>
          <w:szCs w:val="24"/>
        </w:rPr>
        <w:t xml:space="preserve"> MA, </w:t>
      </w:r>
      <w:proofErr w:type="spellStart"/>
      <w:r w:rsidR="00177A3F" w:rsidRPr="008C59BB">
        <w:rPr>
          <w:rFonts w:ascii="Arial" w:hAnsi="Arial" w:cs="Arial"/>
          <w:sz w:val="24"/>
          <w:szCs w:val="24"/>
        </w:rPr>
        <w:t>Bouissou</w:t>
      </w:r>
      <w:proofErr w:type="spellEnd"/>
      <w:r w:rsidR="00177A3F" w:rsidRPr="008C59BB">
        <w:rPr>
          <w:rFonts w:ascii="Arial" w:hAnsi="Arial" w:cs="Arial"/>
          <w:sz w:val="24"/>
          <w:szCs w:val="24"/>
        </w:rPr>
        <w:t xml:space="preserve"> P, </w:t>
      </w:r>
      <w:proofErr w:type="spellStart"/>
      <w:r w:rsidR="00177A3F" w:rsidRPr="008C59BB">
        <w:rPr>
          <w:rFonts w:ascii="Arial" w:hAnsi="Arial" w:cs="Arial"/>
          <w:sz w:val="24"/>
          <w:szCs w:val="24"/>
        </w:rPr>
        <w:t>Edgerton</w:t>
      </w:r>
      <w:proofErr w:type="spellEnd"/>
      <w:r w:rsidR="00177A3F" w:rsidRPr="008C59BB">
        <w:rPr>
          <w:rFonts w:ascii="Arial" w:hAnsi="Arial" w:cs="Arial"/>
          <w:sz w:val="24"/>
          <w:szCs w:val="24"/>
        </w:rPr>
        <w:t xml:space="preserve"> VR. </w:t>
      </w:r>
      <w:proofErr w:type="spellStart"/>
      <w:r w:rsidR="00177A3F" w:rsidRPr="008C59BB">
        <w:rPr>
          <w:rFonts w:ascii="Arial" w:hAnsi="Arial" w:cs="Arial"/>
          <w:sz w:val="24"/>
          <w:szCs w:val="24"/>
        </w:rPr>
        <w:t>Size</w:t>
      </w:r>
      <w:proofErr w:type="spellEnd"/>
      <w:r w:rsidR="00177A3F" w:rsidRPr="008C59BB">
        <w:rPr>
          <w:rFonts w:ascii="Arial" w:hAnsi="Arial" w:cs="Arial"/>
          <w:sz w:val="24"/>
          <w:szCs w:val="24"/>
        </w:rPr>
        <w:t xml:space="preserve"> and </w:t>
      </w:r>
      <w:proofErr w:type="spellStart"/>
      <w:r w:rsidR="00177A3F" w:rsidRPr="008C59BB">
        <w:rPr>
          <w:rFonts w:ascii="Arial" w:hAnsi="Arial" w:cs="Arial"/>
          <w:sz w:val="24"/>
          <w:szCs w:val="24"/>
        </w:rPr>
        <w:t>metabolic</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properties</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of</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fibers</w:t>
      </w:r>
      <w:proofErr w:type="spellEnd"/>
      <w:r w:rsidR="00177A3F" w:rsidRPr="008C59BB">
        <w:rPr>
          <w:rFonts w:ascii="Arial" w:hAnsi="Arial" w:cs="Arial"/>
          <w:sz w:val="24"/>
          <w:szCs w:val="24"/>
        </w:rPr>
        <w:t xml:space="preserve"> in </w:t>
      </w:r>
      <w:proofErr w:type="spellStart"/>
      <w:r w:rsidR="00177A3F" w:rsidRPr="008C59BB">
        <w:rPr>
          <w:rFonts w:ascii="Arial" w:hAnsi="Arial" w:cs="Arial"/>
          <w:sz w:val="24"/>
          <w:szCs w:val="24"/>
        </w:rPr>
        <w:t>rat</w:t>
      </w:r>
      <w:proofErr w:type="spellEnd"/>
      <w:r w:rsidR="00177A3F" w:rsidRPr="008C59BB">
        <w:rPr>
          <w:rFonts w:ascii="Arial" w:hAnsi="Arial" w:cs="Arial"/>
          <w:sz w:val="24"/>
          <w:szCs w:val="24"/>
        </w:rPr>
        <w:t xml:space="preserve"> fast-</w:t>
      </w:r>
      <w:proofErr w:type="spellStart"/>
      <w:r w:rsidR="00177A3F" w:rsidRPr="008C59BB">
        <w:rPr>
          <w:rFonts w:ascii="Arial" w:hAnsi="Arial" w:cs="Arial"/>
          <w:sz w:val="24"/>
          <w:szCs w:val="24"/>
        </w:rPr>
        <w:t>twitch</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muscles</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after</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hindlimb</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suspension</w:t>
      </w:r>
      <w:proofErr w:type="spellEnd"/>
      <w:r w:rsidR="00177A3F" w:rsidRPr="008C59BB">
        <w:rPr>
          <w:rFonts w:ascii="Arial" w:hAnsi="Arial" w:cs="Arial"/>
          <w:sz w:val="24"/>
          <w:szCs w:val="24"/>
        </w:rPr>
        <w:t xml:space="preserve">. J </w:t>
      </w:r>
      <w:proofErr w:type="spellStart"/>
      <w:r w:rsidR="00177A3F" w:rsidRPr="008C59BB">
        <w:rPr>
          <w:rFonts w:ascii="Arial" w:hAnsi="Arial" w:cs="Arial"/>
          <w:sz w:val="24"/>
          <w:szCs w:val="24"/>
        </w:rPr>
        <w:t>Appl</w:t>
      </w:r>
      <w:proofErr w:type="spellEnd"/>
      <w:r w:rsidR="00177A3F" w:rsidRPr="008C59BB">
        <w:rPr>
          <w:rFonts w:ascii="Arial" w:hAnsi="Arial" w:cs="Arial"/>
          <w:sz w:val="24"/>
          <w:szCs w:val="24"/>
        </w:rPr>
        <w:t xml:space="preserve"> </w:t>
      </w:r>
      <w:proofErr w:type="spellStart"/>
      <w:r w:rsidR="00177A3F" w:rsidRPr="008C59BB">
        <w:rPr>
          <w:rFonts w:ascii="Arial" w:hAnsi="Arial" w:cs="Arial"/>
          <w:sz w:val="24"/>
          <w:szCs w:val="24"/>
        </w:rPr>
        <w:t>Physiol</w:t>
      </w:r>
      <w:proofErr w:type="spellEnd"/>
      <w:r w:rsidR="00177A3F" w:rsidRPr="008C59BB">
        <w:rPr>
          <w:rFonts w:ascii="Arial" w:hAnsi="Arial" w:cs="Arial"/>
          <w:sz w:val="24"/>
          <w:szCs w:val="24"/>
        </w:rPr>
        <w:t xml:space="preserve"> Bethesda </w:t>
      </w:r>
      <w:proofErr w:type="spellStart"/>
      <w:r w:rsidR="00177A3F" w:rsidRPr="008C59BB">
        <w:rPr>
          <w:rFonts w:ascii="Arial" w:hAnsi="Arial" w:cs="Arial"/>
          <w:sz w:val="24"/>
          <w:szCs w:val="24"/>
        </w:rPr>
        <w:t>Md</w:t>
      </w:r>
      <w:proofErr w:type="spellEnd"/>
      <w:r w:rsidR="00177A3F" w:rsidRPr="008C59BB">
        <w:rPr>
          <w:rFonts w:ascii="Arial" w:hAnsi="Arial" w:cs="Arial"/>
          <w:sz w:val="24"/>
          <w:szCs w:val="24"/>
        </w:rPr>
        <w:t xml:space="preserve"> 1985. 1987;62(6):</w:t>
      </w:r>
      <w:r>
        <w:rPr>
          <w:rFonts w:ascii="Arial" w:hAnsi="Arial" w:cs="Arial"/>
          <w:sz w:val="24"/>
          <w:szCs w:val="24"/>
        </w:rPr>
        <w:t xml:space="preserve"> </w:t>
      </w:r>
      <w:r w:rsidR="00177A3F" w:rsidRPr="008C59BB">
        <w:rPr>
          <w:rFonts w:ascii="Arial" w:hAnsi="Arial" w:cs="Arial"/>
          <w:sz w:val="24"/>
          <w:szCs w:val="24"/>
        </w:rPr>
        <w:t>2348–57.</w:t>
      </w:r>
      <w:r w:rsidR="00321150">
        <w:rPr>
          <w:rFonts w:ascii="Arial" w:hAnsi="Arial" w:cs="Arial"/>
          <w:sz w:val="24"/>
          <w:szCs w:val="24"/>
        </w:rPr>
        <w:t xml:space="preserve"> Disponível em: </w:t>
      </w:r>
      <w:hyperlink r:id="rId31" w:history="1">
        <w:r w:rsidR="00321150" w:rsidRPr="00391B33">
          <w:rPr>
            <w:rStyle w:val="Hyperlink"/>
            <w:rFonts w:ascii="Arial" w:hAnsi="Arial" w:cs="Arial"/>
            <w:sz w:val="24"/>
            <w:szCs w:val="24"/>
          </w:rPr>
          <w:t>https://pubmed.ncbi.nlm.nih.gov/2956235/</w:t>
        </w:r>
      </w:hyperlink>
      <w:r w:rsidR="00321150">
        <w:rPr>
          <w:rFonts w:ascii="Arial" w:hAnsi="Arial" w:cs="Arial"/>
          <w:sz w:val="24"/>
          <w:szCs w:val="24"/>
        </w:rPr>
        <w:t>. Data de acesso: 25 set. de 2021.</w:t>
      </w:r>
    </w:p>
    <w:p w14:paraId="68D0E9DD" w14:textId="77777777" w:rsidR="00177A3F" w:rsidRPr="008C59BB" w:rsidRDefault="00177A3F" w:rsidP="00177A3F">
      <w:pPr>
        <w:spacing w:before="30" w:after="0" w:line="240" w:lineRule="auto"/>
        <w:rPr>
          <w:rFonts w:ascii="Arial" w:hAnsi="Arial" w:cs="Arial"/>
          <w:b/>
          <w:bCs/>
          <w:sz w:val="24"/>
          <w:szCs w:val="24"/>
        </w:rPr>
      </w:pPr>
    </w:p>
    <w:p w14:paraId="31A8A12C" w14:textId="77777777" w:rsidR="00177A3F" w:rsidRPr="00B068D2" w:rsidRDefault="00177A3F" w:rsidP="00177A3F">
      <w:pPr>
        <w:spacing w:before="30" w:after="0" w:line="240" w:lineRule="auto"/>
        <w:rPr>
          <w:rFonts w:ascii="Arial" w:hAnsi="Arial" w:cs="Arial"/>
          <w:b/>
          <w:bCs/>
          <w:sz w:val="24"/>
          <w:szCs w:val="24"/>
        </w:rPr>
      </w:pPr>
    </w:p>
    <w:p w14:paraId="2D3BDF51" w14:textId="44B55567" w:rsidR="00177A3F" w:rsidRPr="00B068D2" w:rsidRDefault="00B068D2" w:rsidP="00321150">
      <w:pPr>
        <w:spacing w:before="30" w:after="0" w:line="240" w:lineRule="auto"/>
        <w:rPr>
          <w:rFonts w:ascii="Arial" w:hAnsi="Arial" w:cs="Arial"/>
          <w:color w:val="000000"/>
          <w:sz w:val="24"/>
          <w:szCs w:val="24"/>
          <w:shd w:val="clear" w:color="auto" w:fill="FFFFFF"/>
        </w:rPr>
      </w:pPr>
      <w:r w:rsidRPr="00B068D2">
        <w:rPr>
          <w:rFonts w:ascii="Arial" w:hAnsi="Arial" w:cs="Arial"/>
          <w:b/>
          <w:bCs/>
          <w:color w:val="000000"/>
          <w:sz w:val="24"/>
          <w:szCs w:val="24"/>
          <w:shd w:val="clear" w:color="auto" w:fill="FFFFFF"/>
        </w:rPr>
        <w:t>OK</w:t>
      </w:r>
      <w:r>
        <w:rPr>
          <w:rFonts w:ascii="Arial" w:hAnsi="Arial" w:cs="Arial"/>
          <w:color w:val="000000"/>
          <w:sz w:val="24"/>
          <w:szCs w:val="24"/>
          <w:shd w:val="clear" w:color="auto" w:fill="FFFFFF"/>
        </w:rPr>
        <w:t xml:space="preserve"> </w:t>
      </w:r>
      <w:r w:rsidR="00177A3F" w:rsidRPr="00B068D2">
        <w:rPr>
          <w:rFonts w:ascii="Arial" w:hAnsi="Arial" w:cs="Arial"/>
          <w:color w:val="000000"/>
          <w:sz w:val="24"/>
          <w:szCs w:val="24"/>
          <w:shd w:val="clear" w:color="auto" w:fill="FFFFFF"/>
        </w:rPr>
        <w:t>5</w:t>
      </w:r>
      <w:r>
        <w:rPr>
          <w:rFonts w:ascii="Arial" w:hAnsi="Arial" w:cs="Arial"/>
          <w:color w:val="000000"/>
          <w:sz w:val="24"/>
          <w:szCs w:val="24"/>
          <w:shd w:val="clear" w:color="auto" w:fill="FFFFFF"/>
        </w:rPr>
        <w:t xml:space="preserve"> </w:t>
      </w:r>
      <w:r w:rsidR="00177A3F" w:rsidRPr="00B068D2">
        <w:rPr>
          <w:rFonts w:ascii="Arial" w:hAnsi="Arial" w:cs="Arial"/>
          <w:color w:val="000000"/>
          <w:sz w:val="24"/>
          <w:szCs w:val="24"/>
          <w:shd w:val="clear" w:color="auto" w:fill="FFFFFF"/>
        </w:rPr>
        <w:t>Tanaka</w:t>
      </w:r>
      <w:r w:rsidRPr="00B068D2">
        <w:rPr>
          <w:rFonts w:ascii="Arial" w:hAnsi="Arial" w:cs="Arial"/>
          <w:color w:val="000000"/>
          <w:sz w:val="24"/>
          <w:szCs w:val="24"/>
          <w:shd w:val="clear" w:color="auto" w:fill="FFFFFF"/>
        </w:rPr>
        <w:t xml:space="preserve"> </w:t>
      </w:r>
      <w:r w:rsidR="00177A3F" w:rsidRPr="00B068D2">
        <w:rPr>
          <w:rFonts w:ascii="Arial" w:hAnsi="Arial" w:cs="Arial"/>
          <w:color w:val="000000"/>
          <w:sz w:val="24"/>
          <w:szCs w:val="24"/>
          <w:shd w:val="clear" w:color="auto" w:fill="FFFFFF"/>
        </w:rPr>
        <w:t>K</w:t>
      </w:r>
      <w:r w:rsidRPr="00B068D2">
        <w:rPr>
          <w:rFonts w:ascii="Arial" w:hAnsi="Arial" w:cs="Arial"/>
          <w:color w:val="000000"/>
          <w:sz w:val="24"/>
          <w:szCs w:val="24"/>
          <w:shd w:val="clear" w:color="auto" w:fill="FFFFFF"/>
        </w:rPr>
        <w:t>,</w:t>
      </w:r>
      <w:r w:rsidR="00177A3F" w:rsidRPr="00B068D2">
        <w:rPr>
          <w:rFonts w:ascii="Arial" w:hAnsi="Arial" w:cs="Arial"/>
          <w:color w:val="000000"/>
          <w:sz w:val="24"/>
          <w:szCs w:val="24"/>
          <w:shd w:val="clear" w:color="auto" w:fill="FFFFFF"/>
        </w:rPr>
        <w:t xml:space="preserve"> </w:t>
      </w:r>
      <w:proofErr w:type="spellStart"/>
      <w:r w:rsidR="00177A3F" w:rsidRPr="00B068D2">
        <w:rPr>
          <w:rFonts w:ascii="Arial" w:hAnsi="Arial" w:cs="Arial"/>
          <w:color w:val="000000"/>
          <w:sz w:val="24"/>
          <w:szCs w:val="24"/>
          <w:shd w:val="clear" w:color="auto" w:fill="FFFFFF"/>
        </w:rPr>
        <w:t>Nishimura</w:t>
      </w:r>
      <w:proofErr w:type="spellEnd"/>
      <w:r w:rsidR="00177A3F" w:rsidRPr="00B068D2">
        <w:rPr>
          <w:rFonts w:ascii="Arial" w:hAnsi="Arial" w:cs="Arial"/>
          <w:color w:val="000000"/>
          <w:sz w:val="24"/>
          <w:szCs w:val="24"/>
          <w:shd w:val="clear" w:color="auto" w:fill="FFFFFF"/>
        </w:rPr>
        <w:t xml:space="preserve"> N</w:t>
      </w:r>
      <w:r w:rsidRPr="00B068D2">
        <w:rPr>
          <w:rFonts w:ascii="Arial" w:hAnsi="Arial" w:cs="Arial"/>
          <w:color w:val="000000"/>
          <w:sz w:val="24"/>
          <w:szCs w:val="24"/>
          <w:shd w:val="clear" w:color="auto" w:fill="FFFFFF"/>
        </w:rPr>
        <w:t>,</w:t>
      </w:r>
      <w:r w:rsidR="00177A3F" w:rsidRPr="00B068D2">
        <w:rPr>
          <w:rFonts w:ascii="Arial" w:hAnsi="Arial" w:cs="Arial"/>
          <w:color w:val="000000"/>
          <w:sz w:val="24"/>
          <w:szCs w:val="24"/>
          <w:shd w:val="clear" w:color="auto" w:fill="FFFFFF"/>
        </w:rPr>
        <w:t xml:space="preserve"> </w:t>
      </w:r>
      <w:proofErr w:type="spellStart"/>
      <w:r w:rsidR="00177A3F" w:rsidRPr="00B068D2">
        <w:rPr>
          <w:rFonts w:ascii="Arial" w:hAnsi="Arial" w:cs="Arial"/>
          <w:color w:val="000000"/>
          <w:sz w:val="24"/>
          <w:szCs w:val="24"/>
          <w:shd w:val="clear" w:color="auto" w:fill="FFFFFF"/>
        </w:rPr>
        <w:t>Kawai</w:t>
      </w:r>
      <w:proofErr w:type="spellEnd"/>
      <w:r w:rsidRPr="00B068D2">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Y</w:t>
      </w:r>
      <w:r w:rsidR="00177A3F" w:rsidRPr="00B068D2">
        <w:rPr>
          <w:rFonts w:ascii="Arial" w:hAnsi="Arial" w:cs="Arial"/>
          <w:color w:val="000000"/>
          <w:sz w:val="24"/>
          <w:szCs w:val="24"/>
          <w:shd w:val="clear" w:color="auto" w:fill="FFFFFF"/>
        </w:rPr>
        <w:t>. </w:t>
      </w:r>
      <w:proofErr w:type="spellStart"/>
      <w:r w:rsidR="00177A3F" w:rsidRPr="00B068D2">
        <w:rPr>
          <w:rFonts w:ascii="Arial" w:hAnsi="Arial" w:cs="Arial"/>
          <w:color w:val="000000"/>
          <w:sz w:val="24"/>
          <w:szCs w:val="24"/>
          <w:shd w:val="clear" w:color="auto" w:fill="FFFFFF"/>
        </w:rPr>
        <w:t>Adaptation</w:t>
      </w:r>
      <w:proofErr w:type="spellEnd"/>
      <w:r w:rsidR="00177A3F" w:rsidRPr="00B068D2">
        <w:rPr>
          <w:rFonts w:ascii="Arial" w:hAnsi="Arial" w:cs="Arial"/>
          <w:color w:val="000000"/>
          <w:sz w:val="24"/>
          <w:szCs w:val="24"/>
          <w:shd w:val="clear" w:color="auto" w:fill="FFFFFF"/>
        </w:rPr>
        <w:t xml:space="preserve"> to </w:t>
      </w:r>
      <w:proofErr w:type="spellStart"/>
      <w:r w:rsidR="00177A3F" w:rsidRPr="00B068D2">
        <w:rPr>
          <w:rFonts w:ascii="Arial" w:hAnsi="Arial" w:cs="Arial"/>
          <w:color w:val="000000"/>
          <w:sz w:val="24"/>
          <w:szCs w:val="24"/>
          <w:shd w:val="clear" w:color="auto" w:fill="FFFFFF"/>
        </w:rPr>
        <w:t>microgravity</w:t>
      </w:r>
      <w:proofErr w:type="spellEnd"/>
      <w:r w:rsidR="00177A3F" w:rsidRPr="00B068D2">
        <w:rPr>
          <w:rFonts w:ascii="Arial" w:hAnsi="Arial" w:cs="Arial"/>
          <w:color w:val="000000"/>
          <w:sz w:val="24"/>
          <w:szCs w:val="24"/>
          <w:shd w:val="clear" w:color="auto" w:fill="FFFFFF"/>
        </w:rPr>
        <w:t xml:space="preserve">, </w:t>
      </w:r>
      <w:proofErr w:type="spellStart"/>
      <w:r w:rsidR="00177A3F" w:rsidRPr="00B068D2">
        <w:rPr>
          <w:rFonts w:ascii="Arial" w:hAnsi="Arial" w:cs="Arial"/>
          <w:color w:val="000000"/>
          <w:sz w:val="24"/>
          <w:szCs w:val="24"/>
          <w:shd w:val="clear" w:color="auto" w:fill="FFFFFF"/>
        </w:rPr>
        <w:t>deconditioning</w:t>
      </w:r>
      <w:proofErr w:type="spellEnd"/>
      <w:r w:rsidR="00177A3F" w:rsidRPr="00B068D2">
        <w:rPr>
          <w:rFonts w:ascii="Arial" w:hAnsi="Arial" w:cs="Arial"/>
          <w:color w:val="000000"/>
          <w:sz w:val="24"/>
          <w:szCs w:val="24"/>
          <w:shd w:val="clear" w:color="auto" w:fill="FFFFFF"/>
        </w:rPr>
        <w:t xml:space="preserve">, and </w:t>
      </w:r>
      <w:proofErr w:type="spellStart"/>
      <w:r w:rsidR="00177A3F" w:rsidRPr="00B068D2">
        <w:rPr>
          <w:rFonts w:ascii="Arial" w:hAnsi="Arial" w:cs="Arial"/>
          <w:color w:val="000000"/>
          <w:sz w:val="24"/>
          <w:szCs w:val="24"/>
          <w:shd w:val="clear" w:color="auto" w:fill="FFFFFF"/>
        </w:rPr>
        <w:t>countermeasures</w:t>
      </w:r>
      <w:proofErr w:type="spellEnd"/>
      <w:r w:rsidR="00177A3F" w:rsidRPr="00B068D2">
        <w:rPr>
          <w:rFonts w:ascii="Arial" w:hAnsi="Arial" w:cs="Arial"/>
          <w:color w:val="000000"/>
          <w:sz w:val="24"/>
          <w:szCs w:val="24"/>
          <w:shd w:val="clear" w:color="auto" w:fill="FFFFFF"/>
        </w:rPr>
        <w:t xml:space="preserve">. </w:t>
      </w:r>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Physiol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Sci</w:t>
      </w:r>
      <w:proofErr w:type="spellEnd"/>
      <w:r>
        <w:rPr>
          <w:rFonts w:ascii="Segoe UI" w:hAnsi="Segoe UI" w:cs="Segoe UI"/>
          <w:color w:val="212121"/>
          <w:shd w:val="clear" w:color="auto" w:fill="FFFFFF"/>
        </w:rPr>
        <w:t>. 2017;</w:t>
      </w:r>
      <w:r w:rsidR="00177A3F" w:rsidRPr="00B068D2">
        <w:rPr>
          <w:rFonts w:ascii="Arial" w:hAnsi="Arial" w:cs="Arial"/>
          <w:color w:val="000000"/>
          <w:sz w:val="24"/>
          <w:szCs w:val="24"/>
          <w:shd w:val="clear" w:color="auto" w:fill="FFFFFF"/>
        </w:rPr>
        <w:t>67(2)</w:t>
      </w:r>
      <w:r>
        <w:rPr>
          <w:rFonts w:ascii="Arial" w:hAnsi="Arial" w:cs="Arial"/>
          <w:color w:val="000000"/>
          <w:sz w:val="24"/>
          <w:szCs w:val="24"/>
          <w:shd w:val="clear" w:color="auto" w:fill="FFFFFF"/>
        </w:rPr>
        <w:t>:</w:t>
      </w:r>
      <w:r w:rsidR="00177A3F" w:rsidRPr="00B068D2">
        <w:rPr>
          <w:rFonts w:ascii="Arial" w:hAnsi="Arial" w:cs="Arial"/>
          <w:color w:val="000000"/>
          <w:sz w:val="24"/>
          <w:szCs w:val="24"/>
          <w:shd w:val="clear" w:color="auto" w:fill="FFFFFF"/>
        </w:rPr>
        <w:t xml:space="preserve"> 271</w:t>
      </w:r>
      <w:r w:rsidR="00177A3F" w:rsidRPr="00321150">
        <w:rPr>
          <w:rFonts w:ascii="Arial" w:hAnsi="Arial" w:cs="Arial"/>
          <w:i/>
          <w:iCs/>
          <w:color w:val="000000"/>
          <w:sz w:val="24"/>
          <w:szCs w:val="24"/>
          <w:shd w:val="clear" w:color="auto" w:fill="FFFFFF"/>
        </w:rPr>
        <w:t>–281.</w:t>
      </w:r>
      <w:r w:rsidR="00177A3F" w:rsidRPr="00321150">
        <w:rPr>
          <w:rFonts w:ascii="Arial" w:hAnsi="Arial" w:cs="Arial"/>
          <w:color w:val="000000"/>
          <w:sz w:val="24"/>
          <w:szCs w:val="24"/>
          <w:shd w:val="clear" w:color="auto" w:fill="FFFFFF"/>
        </w:rPr>
        <w:t> </w:t>
      </w:r>
      <w:r w:rsidR="00321150" w:rsidRPr="00321150">
        <w:rPr>
          <w:rFonts w:ascii="Arial" w:hAnsi="Arial" w:cs="Arial"/>
          <w:color w:val="000000"/>
          <w:sz w:val="24"/>
          <w:szCs w:val="24"/>
          <w:shd w:val="clear" w:color="auto" w:fill="FFFFFF"/>
        </w:rPr>
        <w:t xml:space="preserve">. Disponível em: </w:t>
      </w:r>
      <w:hyperlink r:id="rId32" w:history="1">
        <w:r w:rsidR="00321150" w:rsidRPr="00321150">
          <w:rPr>
            <w:rStyle w:val="Hyperlink"/>
            <w:rFonts w:ascii="Arial" w:hAnsi="Arial" w:cs="Arial"/>
            <w:sz w:val="24"/>
            <w:szCs w:val="24"/>
            <w:shd w:val="clear" w:color="auto" w:fill="FFFFFF"/>
          </w:rPr>
          <w:t>https://pubmed.ncbi.nlm.nih.gov/28000175/</w:t>
        </w:r>
      </w:hyperlink>
      <w:r w:rsidR="00321150" w:rsidRPr="00321150">
        <w:rPr>
          <w:rFonts w:ascii="Arial" w:hAnsi="Arial" w:cs="Arial"/>
          <w:color w:val="000000"/>
          <w:sz w:val="24"/>
          <w:szCs w:val="24"/>
          <w:shd w:val="clear" w:color="auto" w:fill="FFFFFF"/>
        </w:rPr>
        <w:t>. Data de acesso: 26 set. de 2021.</w:t>
      </w:r>
    </w:p>
    <w:p w14:paraId="6CF2E118" w14:textId="77777777" w:rsidR="00177A3F" w:rsidRPr="00321150" w:rsidRDefault="00177A3F" w:rsidP="00321150">
      <w:pPr>
        <w:spacing w:before="30" w:after="0" w:line="240" w:lineRule="auto"/>
        <w:rPr>
          <w:rFonts w:ascii="Arial" w:hAnsi="Arial" w:cs="Arial"/>
          <w:sz w:val="24"/>
          <w:szCs w:val="24"/>
        </w:rPr>
      </w:pPr>
    </w:p>
    <w:p w14:paraId="3CB2382D" w14:textId="77777777" w:rsidR="00177A3F" w:rsidRPr="00321150" w:rsidRDefault="00177A3F" w:rsidP="00321150">
      <w:pPr>
        <w:spacing w:before="30" w:after="0" w:line="240" w:lineRule="auto"/>
        <w:rPr>
          <w:rFonts w:ascii="Arial" w:hAnsi="Arial" w:cs="Arial"/>
          <w:sz w:val="24"/>
          <w:szCs w:val="24"/>
        </w:rPr>
      </w:pPr>
    </w:p>
    <w:p w14:paraId="1C21E3E7" w14:textId="569365B3" w:rsidR="00177A3F" w:rsidRPr="00321150" w:rsidRDefault="00B068D2" w:rsidP="00321150">
      <w:pPr>
        <w:spacing w:before="30" w:after="0" w:line="240" w:lineRule="auto"/>
        <w:rPr>
          <w:rFonts w:ascii="Arial" w:hAnsi="Arial" w:cs="Arial"/>
          <w:sz w:val="24"/>
          <w:szCs w:val="24"/>
        </w:rPr>
      </w:pPr>
      <w:r w:rsidRPr="00B068D2">
        <w:rPr>
          <w:rFonts w:ascii="Arial" w:hAnsi="Arial" w:cs="Arial"/>
          <w:b/>
          <w:bCs/>
          <w:sz w:val="24"/>
          <w:szCs w:val="24"/>
        </w:rPr>
        <w:t>Ok</w:t>
      </w:r>
      <w:r>
        <w:rPr>
          <w:rFonts w:ascii="Arial" w:hAnsi="Arial" w:cs="Arial"/>
          <w:sz w:val="24"/>
          <w:szCs w:val="24"/>
        </w:rPr>
        <w:t xml:space="preserve"> </w:t>
      </w:r>
      <w:r w:rsidR="00177A3F" w:rsidRPr="00321150">
        <w:rPr>
          <w:rFonts w:ascii="Arial" w:hAnsi="Arial" w:cs="Arial"/>
          <w:sz w:val="24"/>
          <w:szCs w:val="24"/>
        </w:rPr>
        <w:t xml:space="preserve">7 </w:t>
      </w:r>
      <w:r w:rsidR="00177A3F" w:rsidRPr="00321150">
        <w:rPr>
          <w:rFonts w:ascii="Arial" w:hAnsi="Arial" w:cs="Arial"/>
          <w:color w:val="212121"/>
          <w:sz w:val="24"/>
          <w:szCs w:val="24"/>
          <w:shd w:val="clear" w:color="auto" w:fill="FFFFFF"/>
        </w:rPr>
        <w:t xml:space="preserve">Matsumoto A, </w:t>
      </w:r>
      <w:proofErr w:type="spellStart"/>
      <w:r w:rsidR="00177A3F" w:rsidRPr="00321150">
        <w:rPr>
          <w:rFonts w:ascii="Arial" w:hAnsi="Arial" w:cs="Arial"/>
          <w:color w:val="212121"/>
          <w:sz w:val="24"/>
          <w:szCs w:val="24"/>
          <w:shd w:val="clear" w:color="auto" w:fill="FFFFFF"/>
        </w:rPr>
        <w:t>Storch</w:t>
      </w:r>
      <w:proofErr w:type="spellEnd"/>
      <w:r w:rsidR="00177A3F" w:rsidRPr="00321150">
        <w:rPr>
          <w:rFonts w:ascii="Arial" w:hAnsi="Arial" w:cs="Arial"/>
          <w:color w:val="212121"/>
          <w:sz w:val="24"/>
          <w:szCs w:val="24"/>
          <w:shd w:val="clear" w:color="auto" w:fill="FFFFFF"/>
        </w:rPr>
        <w:t xml:space="preserve"> KJ, Stolfi A, </w:t>
      </w:r>
      <w:proofErr w:type="spellStart"/>
      <w:r w:rsidR="00177A3F" w:rsidRPr="00321150">
        <w:rPr>
          <w:rFonts w:ascii="Arial" w:hAnsi="Arial" w:cs="Arial"/>
          <w:color w:val="212121"/>
          <w:sz w:val="24"/>
          <w:szCs w:val="24"/>
          <w:shd w:val="clear" w:color="auto" w:fill="FFFFFF"/>
        </w:rPr>
        <w:t>Mohler</w:t>
      </w:r>
      <w:proofErr w:type="spellEnd"/>
      <w:r w:rsidR="00177A3F" w:rsidRPr="00321150">
        <w:rPr>
          <w:rFonts w:ascii="Arial" w:hAnsi="Arial" w:cs="Arial"/>
          <w:color w:val="212121"/>
          <w:sz w:val="24"/>
          <w:szCs w:val="24"/>
          <w:shd w:val="clear" w:color="auto" w:fill="FFFFFF"/>
        </w:rPr>
        <w:t xml:space="preserve"> SR, Frey MA, Stein TP. </w:t>
      </w:r>
      <w:proofErr w:type="spellStart"/>
      <w:r w:rsidR="00177A3F" w:rsidRPr="00321150">
        <w:rPr>
          <w:rFonts w:ascii="Arial" w:hAnsi="Arial" w:cs="Arial"/>
          <w:color w:val="212121"/>
          <w:sz w:val="24"/>
          <w:szCs w:val="24"/>
          <w:shd w:val="clear" w:color="auto" w:fill="FFFFFF"/>
          <w:lang w:val="es-419"/>
        </w:rPr>
        <w:t>Weight</w:t>
      </w:r>
      <w:proofErr w:type="spellEnd"/>
      <w:r w:rsidR="00177A3F" w:rsidRPr="00321150">
        <w:rPr>
          <w:rFonts w:ascii="Arial" w:hAnsi="Arial" w:cs="Arial"/>
          <w:color w:val="212121"/>
          <w:sz w:val="24"/>
          <w:szCs w:val="24"/>
          <w:shd w:val="clear" w:color="auto" w:fill="FFFFFF"/>
          <w:lang w:val="es-419"/>
        </w:rPr>
        <w:t xml:space="preserve"> </w:t>
      </w:r>
      <w:proofErr w:type="spellStart"/>
      <w:r w:rsidR="00177A3F" w:rsidRPr="00321150">
        <w:rPr>
          <w:rFonts w:ascii="Arial" w:hAnsi="Arial" w:cs="Arial"/>
          <w:color w:val="212121"/>
          <w:sz w:val="24"/>
          <w:szCs w:val="24"/>
          <w:shd w:val="clear" w:color="auto" w:fill="FFFFFF"/>
          <w:lang w:val="es-419"/>
        </w:rPr>
        <w:t>loss</w:t>
      </w:r>
      <w:proofErr w:type="spellEnd"/>
      <w:r w:rsidR="00177A3F" w:rsidRPr="00321150">
        <w:rPr>
          <w:rFonts w:ascii="Arial" w:hAnsi="Arial" w:cs="Arial"/>
          <w:color w:val="212121"/>
          <w:sz w:val="24"/>
          <w:szCs w:val="24"/>
          <w:shd w:val="clear" w:color="auto" w:fill="FFFFFF"/>
          <w:lang w:val="es-419"/>
        </w:rPr>
        <w:t xml:space="preserve"> in </w:t>
      </w:r>
      <w:proofErr w:type="spellStart"/>
      <w:r w:rsidR="00177A3F" w:rsidRPr="00321150">
        <w:rPr>
          <w:rFonts w:ascii="Arial" w:hAnsi="Arial" w:cs="Arial"/>
          <w:color w:val="212121"/>
          <w:sz w:val="24"/>
          <w:szCs w:val="24"/>
          <w:shd w:val="clear" w:color="auto" w:fill="FFFFFF"/>
          <w:lang w:val="es-419"/>
        </w:rPr>
        <w:t>humans</w:t>
      </w:r>
      <w:proofErr w:type="spellEnd"/>
      <w:r w:rsidR="00177A3F" w:rsidRPr="00321150">
        <w:rPr>
          <w:rFonts w:ascii="Arial" w:hAnsi="Arial" w:cs="Arial"/>
          <w:color w:val="212121"/>
          <w:sz w:val="24"/>
          <w:szCs w:val="24"/>
          <w:shd w:val="clear" w:color="auto" w:fill="FFFFFF"/>
          <w:lang w:val="es-419"/>
        </w:rPr>
        <w:t xml:space="preserve"> in space. </w:t>
      </w:r>
      <w:proofErr w:type="spellStart"/>
      <w:r w:rsidR="00177A3F" w:rsidRPr="00A13468">
        <w:rPr>
          <w:rFonts w:ascii="Arial" w:hAnsi="Arial" w:cs="Arial"/>
          <w:color w:val="212121"/>
          <w:sz w:val="24"/>
          <w:szCs w:val="24"/>
          <w:shd w:val="clear" w:color="auto" w:fill="FFFFFF"/>
          <w:lang w:val="es-419"/>
        </w:rPr>
        <w:t>Aviat</w:t>
      </w:r>
      <w:proofErr w:type="spellEnd"/>
      <w:r w:rsidR="00177A3F" w:rsidRPr="00A13468">
        <w:rPr>
          <w:rFonts w:ascii="Arial" w:hAnsi="Arial" w:cs="Arial"/>
          <w:color w:val="212121"/>
          <w:sz w:val="24"/>
          <w:szCs w:val="24"/>
          <w:shd w:val="clear" w:color="auto" w:fill="FFFFFF"/>
          <w:lang w:val="es-419"/>
        </w:rPr>
        <w:t xml:space="preserve"> Space </w:t>
      </w:r>
      <w:proofErr w:type="spellStart"/>
      <w:r w:rsidR="00177A3F" w:rsidRPr="00A13468">
        <w:rPr>
          <w:rFonts w:ascii="Arial" w:hAnsi="Arial" w:cs="Arial"/>
          <w:color w:val="212121"/>
          <w:sz w:val="24"/>
          <w:szCs w:val="24"/>
          <w:shd w:val="clear" w:color="auto" w:fill="FFFFFF"/>
          <w:lang w:val="es-419"/>
        </w:rPr>
        <w:t>Environ</w:t>
      </w:r>
      <w:proofErr w:type="spellEnd"/>
      <w:r w:rsidR="00177A3F" w:rsidRPr="00A13468">
        <w:rPr>
          <w:rFonts w:ascii="Arial" w:hAnsi="Arial" w:cs="Arial"/>
          <w:color w:val="212121"/>
          <w:sz w:val="24"/>
          <w:szCs w:val="24"/>
          <w:shd w:val="clear" w:color="auto" w:fill="FFFFFF"/>
          <w:lang w:val="es-419"/>
        </w:rPr>
        <w:t xml:space="preserve"> </w:t>
      </w:r>
      <w:proofErr w:type="spellStart"/>
      <w:r w:rsidR="00177A3F" w:rsidRPr="00A13468">
        <w:rPr>
          <w:rFonts w:ascii="Arial" w:hAnsi="Arial" w:cs="Arial"/>
          <w:color w:val="212121"/>
          <w:sz w:val="24"/>
          <w:szCs w:val="24"/>
          <w:shd w:val="clear" w:color="auto" w:fill="FFFFFF"/>
          <w:lang w:val="es-419"/>
        </w:rPr>
        <w:t>Med</w:t>
      </w:r>
      <w:proofErr w:type="spellEnd"/>
      <w:r w:rsidR="00177A3F" w:rsidRPr="00A13468">
        <w:rPr>
          <w:rFonts w:ascii="Arial" w:hAnsi="Arial" w:cs="Arial"/>
          <w:color w:val="212121"/>
          <w:sz w:val="24"/>
          <w:szCs w:val="24"/>
          <w:shd w:val="clear" w:color="auto" w:fill="FFFFFF"/>
          <w:lang w:val="es-419"/>
        </w:rPr>
        <w:t>. 2011;82(6):615-21</w:t>
      </w:r>
      <w:r w:rsidRPr="00A13468">
        <w:rPr>
          <w:rFonts w:ascii="Arial" w:hAnsi="Arial" w:cs="Arial"/>
          <w:color w:val="212121"/>
          <w:sz w:val="24"/>
          <w:szCs w:val="24"/>
          <w:shd w:val="clear" w:color="auto" w:fill="FFFFFF"/>
          <w:lang w:val="es-419"/>
        </w:rPr>
        <w:t xml:space="preserve">. </w:t>
      </w:r>
      <w:r w:rsidR="00321150" w:rsidRPr="00321150">
        <w:rPr>
          <w:rFonts w:ascii="Arial" w:hAnsi="Arial" w:cs="Arial"/>
          <w:color w:val="212121"/>
          <w:sz w:val="24"/>
          <w:szCs w:val="24"/>
          <w:shd w:val="clear" w:color="auto" w:fill="FFFFFF"/>
        </w:rPr>
        <w:t xml:space="preserve">Disponível em: </w:t>
      </w:r>
      <w:hyperlink r:id="rId33" w:history="1">
        <w:r w:rsidR="00321150" w:rsidRPr="00321150">
          <w:rPr>
            <w:rStyle w:val="Hyperlink"/>
            <w:rFonts w:ascii="Arial" w:hAnsi="Arial" w:cs="Arial"/>
            <w:sz w:val="24"/>
            <w:szCs w:val="24"/>
            <w:shd w:val="clear" w:color="auto" w:fill="FFFFFF"/>
          </w:rPr>
          <w:t>https://pubmed.ncbi.nlm.nih.gov/21702312/</w:t>
        </w:r>
      </w:hyperlink>
      <w:r w:rsidR="00321150" w:rsidRPr="00321150">
        <w:rPr>
          <w:rFonts w:ascii="Arial" w:hAnsi="Arial" w:cs="Arial"/>
          <w:color w:val="212121"/>
          <w:sz w:val="24"/>
          <w:szCs w:val="24"/>
          <w:shd w:val="clear" w:color="auto" w:fill="FFFFFF"/>
        </w:rPr>
        <w:t>. Data de acesso: 26 set. de 2021</w:t>
      </w:r>
    </w:p>
    <w:p w14:paraId="5B30C851" w14:textId="77777777" w:rsidR="00177A3F" w:rsidRPr="00321150" w:rsidRDefault="00177A3F" w:rsidP="00321150">
      <w:pPr>
        <w:spacing w:before="30" w:after="0" w:line="240" w:lineRule="auto"/>
        <w:rPr>
          <w:rFonts w:ascii="Arial" w:hAnsi="Arial" w:cs="Arial"/>
          <w:sz w:val="24"/>
          <w:szCs w:val="24"/>
        </w:rPr>
      </w:pPr>
      <w:r w:rsidRPr="00321150">
        <w:rPr>
          <w:rFonts w:ascii="Arial" w:hAnsi="Arial" w:cs="Arial"/>
          <w:sz w:val="24"/>
          <w:szCs w:val="24"/>
        </w:rPr>
        <w:tab/>
      </w:r>
    </w:p>
    <w:p w14:paraId="7981BC7D" w14:textId="47C01A84" w:rsidR="00177A3F" w:rsidRPr="00321150" w:rsidRDefault="00B068D2" w:rsidP="00321150">
      <w:pPr>
        <w:spacing w:before="30" w:after="0" w:line="240" w:lineRule="auto"/>
        <w:rPr>
          <w:rFonts w:ascii="Arial" w:hAnsi="Arial" w:cs="Arial"/>
          <w:color w:val="212121"/>
          <w:sz w:val="24"/>
          <w:szCs w:val="24"/>
          <w:shd w:val="clear" w:color="auto" w:fill="FFFFFF"/>
        </w:rPr>
      </w:pPr>
      <w:r w:rsidRPr="00B068D2">
        <w:rPr>
          <w:rFonts w:ascii="Arial" w:hAnsi="Arial" w:cs="Arial"/>
          <w:b/>
          <w:bCs/>
          <w:sz w:val="24"/>
          <w:szCs w:val="24"/>
          <w:lang w:val="es-419"/>
        </w:rPr>
        <w:t>OK</w:t>
      </w:r>
      <w:r>
        <w:rPr>
          <w:rFonts w:ascii="Arial" w:hAnsi="Arial" w:cs="Arial"/>
          <w:sz w:val="24"/>
          <w:szCs w:val="24"/>
          <w:lang w:val="es-419"/>
        </w:rPr>
        <w:t xml:space="preserve"> </w:t>
      </w:r>
      <w:r w:rsidR="00177A3F" w:rsidRPr="00B068D2">
        <w:rPr>
          <w:rFonts w:ascii="Arial" w:hAnsi="Arial" w:cs="Arial"/>
          <w:sz w:val="24"/>
          <w:szCs w:val="24"/>
          <w:lang w:val="es-419"/>
        </w:rPr>
        <w:t xml:space="preserve">6 </w:t>
      </w:r>
      <w:proofErr w:type="spellStart"/>
      <w:r w:rsidR="00177A3F" w:rsidRPr="00B068D2">
        <w:rPr>
          <w:rFonts w:ascii="Arial" w:hAnsi="Arial" w:cs="Arial"/>
          <w:color w:val="212121"/>
          <w:sz w:val="24"/>
          <w:szCs w:val="24"/>
          <w:shd w:val="clear" w:color="auto" w:fill="FFFFFF"/>
          <w:lang w:val="es-419"/>
        </w:rPr>
        <w:t>Fitts</w:t>
      </w:r>
      <w:proofErr w:type="spellEnd"/>
      <w:r w:rsidR="00177A3F" w:rsidRPr="00B068D2">
        <w:rPr>
          <w:rFonts w:ascii="Arial" w:hAnsi="Arial" w:cs="Arial"/>
          <w:color w:val="212121"/>
          <w:sz w:val="24"/>
          <w:szCs w:val="24"/>
          <w:shd w:val="clear" w:color="auto" w:fill="FFFFFF"/>
          <w:lang w:val="es-419"/>
        </w:rPr>
        <w:t xml:space="preserve"> RH, </w:t>
      </w:r>
      <w:proofErr w:type="spellStart"/>
      <w:r w:rsidR="00177A3F" w:rsidRPr="00B068D2">
        <w:rPr>
          <w:rFonts w:ascii="Arial" w:hAnsi="Arial" w:cs="Arial"/>
          <w:color w:val="212121"/>
          <w:sz w:val="24"/>
          <w:szCs w:val="24"/>
          <w:shd w:val="clear" w:color="auto" w:fill="FFFFFF"/>
          <w:lang w:val="es-419"/>
        </w:rPr>
        <w:t>Trappe</w:t>
      </w:r>
      <w:proofErr w:type="spellEnd"/>
      <w:r w:rsidR="00177A3F" w:rsidRPr="00B068D2">
        <w:rPr>
          <w:rFonts w:ascii="Arial" w:hAnsi="Arial" w:cs="Arial"/>
          <w:color w:val="212121"/>
          <w:sz w:val="24"/>
          <w:szCs w:val="24"/>
          <w:shd w:val="clear" w:color="auto" w:fill="FFFFFF"/>
          <w:lang w:val="es-419"/>
        </w:rPr>
        <w:t xml:space="preserve"> SW, Costill DL, Gallagher PM, Creer AC, </w:t>
      </w:r>
      <w:proofErr w:type="spellStart"/>
      <w:r w:rsidR="00177A3F" w:rsidRPr="00B068D2">
        <w:rPr>
          <w:rFonts w:ascii="Arial" w:hAnsi="Arial" w:cs="Arial"/>
          <w:color w:val="212121"/>
          <w:sz w:val="24"/>
          <w:szCs w:val="24"/>
          <w:shd w:val="clear" w:color="auto" w:fill="FFFFFF"/>
          <w:lang w:val="es-419"/>
        </w:rPr>
        <w:t>Colloton</w:t>
      </w:r>
      <w:proofErr w:type="spellEnd"/>
      <w:r w:rsidR="00177A3F" w:rsidRPr="00B068D2">
        <w:rPr>
          <w:rFonts w:ascii="Arial" w:hAnsi="Arial" w:cs="Arial"/>
          <w:color w:val="212121"/>
          <w:sz w:val="24"/>
          <w:szCs w:val="24"/>
          <w:shd w:val="clear" w:color="auto" w:fill="FFFFFF"/>
          <w:lang w:val="es-419"/>
        </w:rPr>
        <w:t xml:space="preserve"> PA, </w:t>
      </w:r>
      <w:r w:rsidRPr="00B068D2">
        <w:rPr>
          <w:rFonts w:ascii="Arial" w:hAnsi="Arial" w:cs="Arial"/>
          <w:color w:val="212121"/>
          <w:sz w:val="24"/>
          <w:szCs w:val="24"/>
          <w:shd w:val="clear" w:color="auto" w:fill="FFFFFF"/>
          <w:lang w:val="es-419"/>
        </w:rPr>
        <w:t xml:space="preserve">et al. </w:t>
      </w:r>
      <w:proofErr w:type="spellStart"/>
      <w:r w:rsidR="00177A3F" w:rsidRPr="00B068D2">
        <w:rPr>
          <w:rFonts w:ascii="Arial" w:hAnsi="Arial" w:cs="Arial"/>
          <w:color w:val="212121"/>
          <w:sz w:val="24"/>
          <w:szCs w:val="24"/>
          <w:shd w:val="clear" w:color="auto" w:fill="FFFFFF"/>
          <w:lang w:val="es-419"/>
        </w:rPr>
        <w:t>Prolonged</w:t>
      </w:r>
      <w:proofErr w:type="spellEnd"/>
      <w:r w:rsidR="00177A3F" w:rsidRPr="00B068D2">
        <w:rPr>
          <w:rFonts w:ascii="Arial" w:hAnsi="Arial" w:cs="Arial"/>
          <w:color w:val="212121"/>
          <w:sz w:val="24"/>
          <w:szCs w:val="24"/>
          <w:shd w:val="clear" w:color="auto" w:fill="FFFFFF"/>
          <w:lang w:val="es-419"/>
        </w:rPr>
        <w:t xml:space="preserve"> space </w:t>
      </w:r>
      <w:proofErr w:type="spellStart"/>
      <w:r w:rsidR="00177A3F" w:rsidRPr="00B068D2">
        <w:rPr>
          <w:rFonts w:ascii="Arial" w:hAnsi="Arial" w:cs="Arial"/>
          <w:color w:val="212121"/>
          <w:sz w:val="24"/>
          <w:szCs w:val="24"/>
          <w:shd w:val="clear" w:color="auto" w:fill="FFFFFF"/>
          <w:lang w:val="es-419"/>
        </w:rPr>
        <w:t>flight-induced</w:t>
      </w:r>
      <w:proofErr w:type="spellEnd"/>
      <w:r w:rsidR="00177A3F" w:rsidRPr="00B068D2">
        <w:rPr>
          <w:rFonts w:ascii="Arial" w:hAnsi="Arial" w:cs="Arial"/>
          <w:color w:val="212121"/>
          <w:sz w:val="24"/>
          <w:szCs w:val="24"/>
          <w:shd w:val="clear" w:color="auto" w:fill="FFFFFF"/>
          <w:lang w:val="es-419"/>
        </w:rPr>
        <w:t xml:space="preserve"> </w:t>
      </w:r>
      <w:proofErr w:type="spellStart"/>
      <w:r w:rsidR="00177A3F" w:rsidRPr="00B068D2">
        <w:rPr>
          <w:rFonts w:ascii="Arial" w:hAnsi="Arial" w:cs="Arial"/>
          <w:color w:val="212121"/>
          <w:sz w:val="24"/>
          <w:szCs w:val="24"/>
          <w:shd w:val="clear" w:color="auto" w:fill="FFFFFF"/>
          <w:lang w:val="es-419"/>
        </w:rPr>
        <w:t>alterations</w:t>
      </w:r>
      <w:proofErr w:type="spellEnd"/>
      <w:r w:rsidR="00177A3F" w:rsidRPr="00B068D2">
        <w:rPr>
          <w:rFonts w:ascii="Arial" w:hAnsi="Arial" w:cs="Arial"/>
          <w:color w:val="212121"/>
          <w:sz w:val="24"/>
          <w:szCs w:val="24"/>
          <w:shd w:val="clear" w:color="auto" w:fill="FFFFFF"/>
          <w:lang w:val="es-419"/>
        </w:rPr>
        <w:t xml:space="preserve"> in </w:t>
      </w:r>
      <w:proofErr w:type="spellStart"/>
      <w:r w:rsidR="00177A3F" w:rsidRPr="00B068D2">
        <w:rPr>
          <w:rFonts w:ascii="Arial" w:hAnsi="Arial" w:cs="Arial"/>
          <w:color w:val="212121"/>
          <w:sz w:val="24"/>
          <w:szCs w:val="24"/>
          <w:shd w:val="clear" w:color="auto" w:fill="FFFFFF"/>
          <w:lang w:val="es-419"/>
        </w:rPr>
        <w:t>the</w:t>
      </w:r>
      <w:proofErr w:type="spellEnd"/>
      <w:r w:rsidR="00177A3F" w:rsidRPr="00B068D2">
        <w:rPr>
          <w:rFonts w:ascii="Arial" w:hAnsi="Arial" w:cs="Arial"/>
          <w:color w:val="212121"/>
          <w:sz w:val="24"/>
          <w:szCs w:val="24"/>
          <w:shd w:val="clear" w:color="auto" w:fill="FFFFFF"/>
          <w:lang w:val="es-419"/>
        </w:rPr>
        <w:t xml:space="preserve"> </w:t>
      </w:r>
      <w:proofErr w:type="spellStart"/>
      <w:r w:rsidR="00177A3F" w:rsidRPr="00B068D2">
        <w:rPr>
          <w:rFonts w:ascii="Arial" w:hAnsi="Arial" w:cs="Arial"/>
          <w:color w:val="212121"/>
          <w:sz w:val="24"/>
          <w:szCs w:val="24"/>
          <w:shd w:val="clear" w:color="auto" w:fill="FFFFFF"/>
          <w:lang w:val="es-419"/>
        </w:rPr>
        <w:t>structure</w:t>
      </w:r>
      <w:proofErr w:type="spellEnd"/>
      <w:r w:rsidR="00177A3F" w:rsidRPr="00B068D2">
        <w:rPr>
          <w:rFonts w:ascii="Arial" w:hAnsi="Arial" w:cs="Arial"/>
          <w:color w:val="212121"/>
          <w:sz w:val="24"/>
          <w:szCs w:val="24"/>
          <w:shd w:val="clear" w:color="auto" w:fill="FFFFFF"/>
          <w:lang w:val="es-419"/>
        </w:rPr>
        <w:t xml:space="preserve"> and </w:t>
      </w:r>
      <w:proofErr w:type="spellStart"/>
      <w:r w:rsidR="00177A3F" w:rsidRPr="00B068D2">
        <w:rPr>
          <w:rFonts w:ascii="Arial" w:hAnsi="Arial" w:cs="Arial"/>
          <w:color w:val="212121"/>
          <w:sz w:val="24"/>
          <w:szCs w:val="24"/>
          <w:shd w:val="clear" w:color="auto" w:fill="FFFFFF"/>
          <w:lang w:val="es-419"/>
        </w:rPr>
        <w:t>function</w:t>
      </w:r>
      <w:proofErr w:type="spellEnd"/>
      <w:r w:rsidR="00177A3F" w:rsidRPr="00B068D2">
        <w:rPr>
          <w:rFonts w:ascii="Arial" w:hAnsi="Arial" w:cs="Arial"/>
          <w:color w:val="212121"/>
          <w:sz w:val="24"/>
          <w:szCs w:val="24"/>
          <w:shd w:val="clear" w:color="auto" w:fill="FFFFFF"/>
          <w:lang w:val="es-419"/>
        </w:rPr>
        <w:t xml:space="preserve"> </w:t>
      </w:r>
      <w:proofErr w:type="spellStart"/>
      <w:r w:rsidR="00177A3F" w:rsidRPr="00B068D2">
        <w:rPr>
          <w:rFonts w:ascii="Arial" w:hAnsi="Arial" w:cs="Arial"/>
          <w:color w:val="212121"/>
          <w:sz w:val="24"/>
          <w:szCs w:val="24"/>
          <w:shd w:val="clear" w:color="auto" w:fill="FFFFFF"/>
          <w:lang w:val="es-419"/>
        </w:rPr>
        <w:t>of</w:t>
      </w:r>
      <w:proofErr w:type="spellEnd"/>
      <w:r w:rsidR="00177A3F" w:rsidRPr="00B068D2">
        <w:rPr>
          <w:rFonts w:ascii="Arial" w:hAnsi="Arial" w:cs="Arial"/>
          <w:color w:val="212121"/>
          <w:sz w:val="24"/>
          <w:szCs w:val="24"/>
          <w:shd w:val="clear" w:color="auto" w:fill="FFFFFF"/>
          <w:lang w:val="es-419"/>
        </w:rPr>
        <w:t xml:space="preserve"> human </w:t>
      </w:r>
      <w:proofErr w:type="spellStart"/>
      <w:r w:rsidR="00177A3F" w:rsidRPr="00B068D2">
        <w:rPr>
          <w:rFonts w:ascii="Arial" w:hAnsi="Arial" w:cs="Arial"/>
          <w:color w:val="212121"/>
          <w:sz w:val="24"/>
          <w:szCs w:val="24"/>
          <w:shd w:val="clear" w:color="auto" w:fill="FFFFFF"/>
          <w:lang w:val="es-419"/>
        </w:rPr>
        <w:t>skeletal</w:t>
      </w:r>
      <w:proofErr w:type="spellEnd"/>
      <w:r w:rsidR="00177A3F" w:rsidRPr="00B068D2">
        <w:rPr>
          <w:rFonts w:ascii="Arial" w:hAnsi="Arial" w:cs="Arial"/>
          <w:color w:val="212121"/>
          <w:sz w:val="24"/>
          <w:szCs w:val="24"/>
          <w:shd w:val="clear" w:color="auto" w:fill="FFFFFF"/>
          <w:lang w:val="es-419"/>
        </w:rPr>
        <w:t xml:space="preserve"> </w:t>
      </w:r>
      <w:proofErr w:type="spellStart"/>
      <w:r w:rsidR="00177A3F" w:rsidRPr="00B068D2">
        <w:rPr>
          <w:rFonts w:ascii="Arial" w:hAnsi="Arial" w:cs="Arial"/>
          <w:color w:val="212121"/>
          <w:sz w:val="24"/>
          <w:szCs w:val="24"/>
          <w:shd w:val="clear" w:color="auto" w:fill="FFFFFF"/>
          <w:lang w:val="es-419"/>
        </w:rPr>
        <w:t>muscle</w:t>
      </w:r>
      <w:proofErr w:type="spellEnd"/>
      <w:r w:rsidR="00177A3F" w:rsidRPr="00B068D2">
        <w:rPr>
          <w:rFonts w:ascii="Arial" w:hAnsi="Arial" w:cs="Arial"/>
          <w:color w:val="212121"/>
          <w:sz w:val="24"/>
          <w:szCs w:val="24"/>
          <w:shd w:val="clear" w:color="auto" w:fill="FFFFFF"/>
          <w:lang w:val="es-419"/>
        </w:rPr>
        <w:t xml:space="preserve"> </w:t>
      </w:r>
      <w:proofErr w:type="spellStart"/>
      <w:r w:rsidR="00177A3F" w:rsidRPr="00B068D2">
        <w:rPr>
          <w:rFonts w:ascii="Arial" w:hAnsi="Arial" w:cs="Arial"/>
          <w:color w:val="212121"/>
          <w:sz w:val="24"/>
          <w:szCs w:val="24"/>
          <w:shd w:val="clear" w:color="auto" w:fill="FFFFFF"/>
          <w:lang w:val="es-419"/>
        </w:rPr>
        <w:t>fibres</w:t>
      </w:r>
      <w:proofErr w:type="spellEnd"/>
      <w:r w:rsidR="00177A3F" w:rsidRPr="00B068D2">
        <w:rPr>
          <w:rFonts w:ascii="Arial" w:hAnsi="Arial" w:cs="Arial"/>
          <w:color w:val="212121"/>
          <w:sz w:val="24"/>
          <w:szCs w:val="24"/>
          <w:shd w:val="clear" w:color="auto" w:fill="FFFFFF"/>
          <w:lang w:val="es-419"/>
        </w:rPr>
        <w:t xml:space="preserve">. </w:t>
      </w:r>
      <w:r w:rsidR="00177A3F" w:rsidRPr="00A13468">
        <w:rPr>
          <w:rFonts w:ascii="Arial" w:hAnsi="Arial" w:cs="Arial"/>
          <w:color w:val="212121"/>
          <w:sz w:val="24"/>
          <w:szCs w:val="24"/>
          <w:shd w:val="clear" w:color="auto" w:fill="FFFFFF"/>
        </w:rPr>
        <w:t xml:space="preserve">J </w:t>
      </w:r>
      <w:proofErr w:type="spellStart"/>
      <w:r w:rsidR="00177A3F" w:rsidRPr="00A13468">
        <w:rPr>
          <w:rFonts w:ascii="Arial" w:hAnsi="Arial" w:cs="Arial"/>
          <w:color w:val="212121"/>
          <w:sz w:val="24"/>
          <w:szCs w:val="24"/>
          <w:shd w:val="clear" w:color="auto" w:fill="FFFFFF"/>
        </w:rPr>
        <w:t>Physiol</w:t>
      </w:r>
      <w:proofErr w:type="spellEnd"/>
      <w:r w:rsidR="00177A3F" w:rsidRPr="00A13468">
        <w:rPr>
          <w:rFonts w:ascii="Arial" w:hAnsi="Arial" w:cs="Arial"/>
          <w:color w:val="212121"/>
          <w:sz w:val="24"/>
          <w:szCs w:val="24"/>
          <w:shd w:val="clear" w:color="auto" w:fill="FFFFFF"/>
        </w:rPr>
        <w:t xml:space="preserve">. </w:t>
      </w:r>
      <w:r w:rsidR="00177A3F" w:rsidRPr="00B068D2">
        <w:rPr>
          <w:rFonts w:ascii="Arial" w:hAnsi="Arial" w:cs="Arial"/>
          <w:color w:val="212121"/>
          <w:sz w:val="24"/>
          <w:szCs w:val="24"/>
          <w:shd w:val="clear" w:color="auto" w:fill="FFFFFF"/>
        </w:rPr>
        <w:t>201</w:t>
      </w:r>
      <w:r>
        <w:rPr>
          <w:rFonts w:ascii="Arial" w:hAnsi="Arial" w:cs="Arial"/>
          <w:color w:val="212121"/>
          <w:sz w:val="24"/>
          <w:szCs w:val="24"/>
          <w:shd w:val="clear" w:color="auto" w:fill="FFFFFF"/>
        </w:rPr>
        <w:t>0</w:t>
      </w:r>
      <w:r w:rsidR="00177A3F" w:rsidRPr="00B068D2">
        <w:rPr>
          <w:rFonts w:ascii="Arial" w:hAnsi="Arial" w:cs="Arial"/>
          <w:color w:val="212121"/>
          <w:sz w:val="24"/>
          <w:szCs w:val="24"/>
          <w:shd w:val="clear" w:color="auto" w:fill="FFFFFF"/>
        </w:rPr>
        <w:t>;588(</w:t>
      </w:r>
      <w:proofErr w:type="spellStart"/>
      <w:r w:rsidR="00177A3F" w:rsidRPr="00B068D2">
        <w:rPr>
          <w:rFonts w:ascii="Arial" w:hAnsi="Arial" w:cs="Arial"/>
          <w:color w:val="212121"/>
          <w:sz w:val="24"/>
          <w:szCs w:val="24"/>
          <w:shd w:val="clear" w:color="auto" w:fill="FFFFFF"/>
        </w:rPr>
        <w:t>Pt</w:t>
      </w:r>
      <w:proofErr w:type="spellEnd"/>
      <w:r w:rsidR="00177A3F" w:rsidRPr="00B068D2">
        <w:rPr>
          <w:rFonts w:ascii="Arial" w:hAnsi="Arial" w:cs="Arial"/>
          <w:color w:val="212121"/>
          <w:sz w:val="24"/>
          <w:szCs w:val="24"/>
          <w:shd w:val="clear" w:color="auto" w:fill="FFFFFF"/>
        </w:rPr>
        <w:t xml:space="preserve"> 18):3567-92. </w:t>
      </w:r>
      <w:r w:rsidR="00321150" w:rsidRPr="00321150">
        <w:rPr>
          <w:rFonts w:ascii="Arial" w:hAnsi="Arial" w:cs="Arial"/>
          <w:color w:val="212121"/>
          <w:sz w:val="24"/>
          <w:szCs w:val="24"/>
          <w:shd w:val="clear" w:color="auto" w:fill="FFFFFF"/>
        </w:rPr>
        <w:t xml:space="preserve">Disponível em: </w:t>
      </w:r>
      <w:hyperlink r:id="rId34" w:history="1">
        <w:r w:rsidR="00321150" w:rsidRPr="00391B33">
          <w:rPr>
            <w:rStyle w:val="Hyperlink"/>
            <w:rFonts w:ascii="Arial" w:hAnsi="Arial" w:cs="Arial"/>
            <w:sz w:val="24"/>
            <w:szCs w:val="24"/>
            <w:shd w:val="clear" w:color="auto" w:fill="FFFFFF"/>
          </w:rPr>
          <w:t>https://pubmed.ncbi.nlm.nih.gov/20660569/</w:t>
        </w:r>
      </w:hyperlink>
      <w:r w:rsidR="00321150">
        <w:rPr>
          <w:rFonts w:ascii="Arial" w:hAnsi="Arial" w:cs="Arial"/>
          <w:color w:val="212121"/>
          <w:sz w:val="24"/>
          <w:szCs w:val="24"/>
          <w:shd w:val="clear" w:color="auto" w:fill="FFFFFF"/>
        </w:rPr>
        <w:t>. Data de acesso: 26 set. 2021</w:t>
      </w:r>
    </w:p>
    <w:p w14:paraId="6447B4C9" w14:textId="77777777" w:rsidR="00177A3F" w:rsidRPr="00B068D2" w:rsidRDefault="00177A3F" w:rsidP="00177A3F">
      <w:pPr>
        <w:spacing w:before="30" w:after="0" w:line="360" w:lineRule="auto"/>
        <w:jc w:val="both"/>
        <w:rPr>
          <w:rFonts w:ascii="Arial" w:hAnsi="Arial" w:cs="Arial"/>
          <w:color w:val="212121"/>
          <w:sz w:val="20"/>
          <w:szCs w:val="20"/>
          <w:shd w:val="clear" w:color="auto" w:fill="FFFFFF"/>
        </w:rPr>
      </w:pPr>
    </w:p>
    <w:p w14:paraId="665DF253" w14:textId="23EE9A56" w:rsidR="00321150" w:rsidRPr="00DC6FA2" w:rsidRDefault="00B068D2" w:rsidP="006E5B51">
      <w:pPr>
        <w:pBdr>
          <w:bottom w:val="double" w:sz="6" w:space="1" w:color="auto"/>
        </w:pBdr>
        <w:spacing w:before="30" w:after="0" w:line="240" w:lineRule="auto"/>
        <w:rPr>
          <w:rFonts w:ascii="Arial" w:hAnsi="Arial" w:cs="Arial"/>
          <w:sz w:val="24"/>
          <w:szCs w:val="24"/>
        </w:rPr>
      </w:pPr>
      <w:r w:rsidRPr="00A13468">
        <w:rPr>
          <w:rFonts w:ascii="Arial" w:hAnsi="Arial" w:cs="Arial"/>
          <w:b/>
          <w:bCs/>
          <w:color w:val="212121"/>
          <w:sz w:val="24"/>
          <w:szCs w:val="24"/>
          <w:shd w:val="clear" w:color="auto" w:fill="FFFFFF"/>
        </w:rPr>
        <w:t>OK</w:t>
      </w:r>
      <w:r w:rsidRPr="00A13468">
        <w:rPr>
          <w:rFonts w:ascii="Arial" w:hAnsi="Arial" w:cs="Arial"/>
          <w:color w:val="212121"/>
          <w:sz w:val="24"/>
          <w:szCs w:val="24"/>
          <w:shd w:val="clear" w:color="auto" w:fill="FFFFFF"/>
        </w:rPr>
        <w:t xml:space="preserve"> 8</w:t>
      </w:r>
      <w:r w:rsidR="00177A3F" w:rsidRPr="00A13468">
        <w:rPr>
          <w:rFonts w:ascii="Arial" w:hAnsi="Arial" w:cs="Arial"/>
          <w:sz w:val="24"/>
          <w:szCs w:val="24"/>
        </w:rPr>
        <w:t xml:space="preserve"> </w:t>
      </w:r>
      <w:r w:rsidR="006E5B51" w:rsidRPr="00A13468">
        <w:rPr>
          <w:rFonts w:ascii="Arial" w:eastAsia="Arial" w:hAnsi="Arial" w:cs="Arial"/>
          <w:color w:val="000000"/>
          <w:kern w:val="24"/>
          <w:sz w:val="24"/>
          <w:szCs w:val="24"/>
        </w:rPr>
        <w:t>National Aeronautics and Space Administratio</w:t>
      </w:r>
      <w:r w:rsidRPr="00A13468">
        <w:rPr>
          <w:rFonts w:ascii="Arial" w:eastAsia="Arial" w:hAnsi="Arial" w:cs="Arial"/>
          <w:color w:val="000000"/>
          <w:kern w:val="24"/>
          <w:sz w:val="24"/>
          <w:szCs w:val="24"/>
        </w:rPr>
        <w:t>n</w:t>
      </w:r>
      <w:r w:rsidR="006E5B51" w:rsidRPr="00A13468">
        <w:rPr>
          <w:rFonts w:ascii="Arial" w:hAnsi="Arial" w:cs="Arial"/>
          <w:sz w:val="24"/>
          <w:szCs w:val="24"/>
        </w:rPr>
        <w:t xml:space="preserve">. </w:t>
      </w:r>
      <w:proofErr w:type="spellStart"/>
      <w:r w:rsidR="006E5B51" w:rsidRPr="006E5B51">
        <w:rPr>
          <w:rFonts w:ascii="Arial" w:hAnsi="Arial" w:cs="Arial"/>
          <w:sz w:val="24"/>
          <w:szCs w:val="24"/>
          <w:lang w:val="es-419"/>
        </w:rPr>
        <w:t>Math</w:t>
      </w:r>
      <w:proofErr w:type="spellEnd"/>
      <w:r w:rsidR="006E5B51" w:rsidRPr="006E5B51">
        <w:rPr>
          <w:rFonts w:ascii="Arial" w:hAnsi="Arial" w:cs="Arial"/>
          <w:sz w:val="24"/>
          <w:szCs w:val="24"/>
          <w:lang w:val="es-419"/>
        </w:rPr>
        <w:t xml:space="preserve"> and </w:t>
      </w:r>
      <w:proofErr w:type="spellStart"/>
      <w:r w:rsidR="006E5B51" w:rsidRPr="006E5B51">
        <w:rPr>
          <w:rFonts w:ascii="Arial" w:hAnsi="Arial" w:cs="Arial"/>
          <w:sz w:val="24"/>
          <w:szCs w:val="24"/>
          <w:lang w:val="es-419"/>
        </w:rPr>
        <w:t>Science</w:t>
      </w:r>
      <w:proofErr w:type="spellEnd"/>
      <w:r w:rsidR="006E5B51" w:rsidRPr="006E5B51">
        <w:rPr>
          <w:rFonts w:ascii="Arial" w:hAnsi="Arial" w:cs="Arial"/>
          <w:sz w:val="24"/>
          <w:szCs w:val="24"/>
          <w:lang w:val="es-419"/>
        </w:rPr>
        <w:t xml:space="preserve"> at </w:t>
      </w:r>
      <w:proofErr w:type="spellStart"/>
      <w:r w:rsidR="006E5B51" w:rsidRPr="006E5B51">
        <w:rPr>
          <w:rFonts w:ascii="Arial" w:hAnsi="Arial" w:cs="Arial"/>
          <w:sz w:val="24"/>
          <w:szCs w:val="24"/>
          <w:lang w:val="es-419"/>
        </w:rPr>
        <w:t>Work</w:t>
      </w:r>
      <w:proofErr w:type="spellEnd"/>
      <w:r w:rsidR="006E5B51" w:rsidRPr="006E5B51">
        <w:rPr>
          <w:rFonts w:ascii="Arial" w:hAnsi="Arial" w:cs="Arial"/>
          <w:sz w:val="24"/>
          <w:szCs w:val="24"/>
          <w:lang w:val="es-419"/>
        </w:rPr>
        <w:t xml:space="preserve"> – </w:t>
      </w:r>
      <w:proofErr w:type="spellStart"/>
      <w:r w:rsidR="006E5B51" w:rsidRPr="006E5B51">
        <w:rPr>
          <w:rFonts w:ascii="Arial" w:hAnsi="Arial" w:cs="Arial"/>
          <w:sz w:val="24"/>
          <w:szCs w:val="24"/>
          <w:lang w:val="es-419"/>
        </w:rPr>
        <w:t>Student</w:t>
      </w:r>
      <w:proofErr w:type="spellEnd"/>
      <w:r w:rsidR="006E5B51" w:rsidRPr="006E5B51">
        <w:rPr>
          <w:rFonts w:ascii="Arial" w:hAnsi="Arial" w:cs="Arial"/>
          <w:sz w:val="24"/>
          <w:szCs w:val="24"/>
          <w:lang w:val="es-419"/>
        </w:rPr>
        <w:t xml:space="preserve"> </w:t>
      </w:r>
      <w:proofErr w:type="spellStart"/>
      <w:r w:rsidR="006E5B51" w:rsidRPr="006E5B51">
        <w:rPr>
          <w:rFonts w:ascii="Arial" w:hAnsi="Arial" w:cs="Arial"/>
          <w:sz w:val="24"/>
          <w:szCs w:val="24"/>
          <w:lang w:val="es-419"/>
        </w:rPr>
        <w:t>Edition</w:t>
      </w:r>
      <w:proofErr w:type="spellEnd"/>
      <w:r w:rsidR="006E5B51" w:rsidRPr="006E5B51">
        <w:rPr>
          <w:rFonts w:ascii="Arial" w:hAnsi="Arial" w:cs="Arial"/>
          <w:sz w:val="24"/>
          <w:szCs w:val="24"/>
          <w:lang w:val="es-419"/>
        </w:rPr>
        <w:t>.</w:t>
      </w:r>
      <w:r w:rsidR="006E5B51">
        <w:rPr>
          <w:rFonts w:ascii="Arial" w:hAnsi="Arial" w:cs="Arial"/>
          <w:sz w:val="24"/>
          <w:szCs w:val="24"/>
          <w:lang w:val="es-419"/>
        </w:rPr>
        <w:t xml:space="preserve"> </w:t>
      </w:r>
      <w:r w:rsidR="00321150" w:rsidRPr="00A13468">
        <w:rPr>
          <w:rFonts w:ascii="Arial" w:hAnsi="Arial" w:cs="Arial"/>
          <w:sz w:val="24"/>
          <w:szCs w:val="24"/>
        </w:rPr>
        <w:t xml:space="preserve">Disponível em: </w:t>
      </w:r>
      <w:hyperlink r:id="rId35" w:history="1">
        <w:r w:rsidR="006E5B51" w:rsidRPr="00A13468">
          <w:rPr>
            <w:rStyle w:val="Hyperlink"/>
            <w:rFonts w:ascii="Arial" w:hAnsi="Arial" w:cs="Arial"/>
            <w:sz w:val="24"/>
            <w:szCs w:val="24"/>
          </w:rPr>
          <w:t>https://www.nasa.gov/pdf/553871main_AP_ST_Phys_ARED.pdf</w:t>
        </w:r>
      </w:hyperlink>
      <w:r w:rsidR="006E5B51" w:rsidRPr="00A13468">
        <w:rPr>
          <w:rFonts w:ascii="Arial" w:hAnsi="Arial" w:cs="Arial"/>
          <w:sz w:val="24"/>
          <w:szCs w:val="24"/>
        </w:rPr>
        <w:t xml:space="preserve">. </w:t>
      </w:r>
      <w:r w:rsidR="006E5B51" w:rsidRPr="006E5B51">
        <w:rPr>
          <w:rFonts w:ascii="Arial" w:hAnsi="Arial" w:cs="Arial"/>
          <w:color w:val="212121"/>
          <w:sz w:val="24"/>
          <w:szCs w:val="24"/>
          <w:shd w:val="clear" w:color="auto" w:fill="FFFFFF"/>
        </w:rPr>
        <w:t>Data de acesso: 26 set. 2021.</w:t>
      </w:r>
    </w:p>
    <w:p w14:paraId="77AAC28F" w14:textId="77777777" w:rsidR="00321150" w:rsidRPr="00321150" w:rsidRDefault="00321150" w:rsidP="00321150">
      <w:pPr>
        <w:pBdr>
          <w:bottom w:val="double" w:sz="6" w:space="1" w:color="auto"/>
        </w:pBdr>
        <w:spacing w:before="30" w:after="0" w:line="360" w:lineRule="auto"/>
        <w:jc w:val="both"/>
      </w:pPr>
    </w:p>
    <w:p w14:paraId="243AA54E" w14:textId="1B406127" w:rsidR="00BF2D63" w:rsidRPr="006E5B51" w:rsidRDefault="00321150" w:rsidP="00AA180F">
      <w:pPr>
        <w:spacing w:line="240" w:lineRule="auto"/>
        <w:rPr>
          <w:rFonts w:ascii="Arial" w:hAnsi="Arial" w:cs="Arial"/>
          <w:sz w:val="24"/>
          <w:szCs w:val="24"/>
        </w:rPr>
      </w:pPr>
      <w:r w:rsidRPr="006E5B51">
        <w:rPr>
          <w:rFonts w:ascii="Arial" w:hAnsi="Arial" w:cs="Arial"/>
          <w:sz w:val="24"/>
          <w:szCs w:val="24"/>
        </w:rPr>
        <w:t>REFERÊNCIAS</w:t>
      </w:r>
      <w:r w:rsidR="00DC6FA2">
        <w:rPr>
          <w:rFonts w:ascii="Arial" w:hAnsi="Arial" w:cs="Arial"/>
          <w:sz w:val="24"/>
          <w:szCs w:val="24"/>
        </w:rPr>
        <w:t xml:space="preserve"> RESPIRATÓRIO (</w:t>
      </w:r>
      <w:r w:rsidR="00DC6FA2" w:rsidRPr="00DC6FA2">
        <w:rPr>
          <w:rFonts w:ascii="Arial" w:hAnsi="Arial" w:cs="Arial"/>
          <w:b/>
          <w:bCs/>
          <w:sz w:val="24"/>
          <w:szCs w:val="24"/>
        </w:rPr>
        <w:t>EDITAR</w:t>
      </w:r>
      <w:r w:rsidR="00DC6FA2">
        <w:rPr>
          <w:rFonts w:ascii="Arial" w:hAnsi="Arial" w:cs="Arial"/>
          <w:sz w:val="24"/>
          <w:szCs w:val="24"/>
        </w:rPr>
        <w:t>)</w:t>
      </w:r>
    </w:p>
    <w:p w14:paraId="04148003" w14:textId="77777777" w:rsidR="00DC6FA2" w:rsidRPr="008D1304" w:rsidRDefault="00DC6FA2" w:rsidP="00DC6FA2">
      <w:pPr>
        <w:spacing w:before="30" w:after="0" w:line="240" w:lineRule="auto"/>
        <w:rPr>
          <w:rFonts w:ascii="Arial" w:hAnsi="Arial" w:cs="Arial"/>
          <w:sz w:val="24"/>
          <w:szCs w:val="24"/>
          <w:lang w:val="es-419"/>
          <w:rPrChange w:id="262" w:author="Evelyn Lopes" w:date="2021-10-14T22:15:00Z">
            <w:rPr>
              <w:rFonts w:ascii="Arial" w:hAnsi="Arial" w:cs="Arial"/>
              <w:sz w:val="24"/>
              <w:szCs w:val="24"/>
            </w:rPr>
          </w:rPrChange>
        </w:rPr>
      </w:pPr>
      <w:r w:rsidRPr="008D1304">
        <w:rPr>
          <w:rFonts w:ascii="Arial" w:hAnsi="Arial" w:cs="Arial"/>
          <w:sz w:val="24"/>
          <w:szCs w:val="24"/>
          <w:lang w:val="es-419"/>
          <w:rPrChange w:id="263" w:author="Evelyn Lopes" w:date="2021-10-14T22:15:00Z">
            <w:rPr>
              <w:rFonts w:ascii="Arial" w:hAnsi="Arial" w:cs="Arial"/>
              <w:sz w:val="24"/>
              <w:szCs w:val="24"/>
            </w:rPr>
          </w:rPrChange>
        </w:rPr>
        <w:t>1</w:t>
      </w:r>
      <w:r w:rsidRPr="008D1304">
        <w:rPr>
          <w:lang w:val="es-419"/>
          <w:rPrChange w:id="264" w:author="Evelyn Lopes" w:date="2021-10-14T22:15:00Z">
            <w:rPr/>
          </w:rPrChange>
        </w:rPr>
        <w:t xml:space="preserve"> </w:t>
      </w:r>
      <w:proofErr w:type="spellStart"/>
      <w:r w:rsidRPr="008D1304">
        <w:rPr>
          <w:rFonts w:ascii="Arial" w:hAnsi="Arial" w:cs="Arial"/>
          <w:sz w:val="24"/>
          <w:szCs w:val="24"/>
          <w:lang w:val="es-419"/>
          <w:rPrChange w:id="265" w:author="Evelyn Lopes" w:date="2021-10-14T22:15:00Z">
            <w:rPr>
              <w:rFonts w:ascii="Arial" w:hAnsi="Arial" w:cs="Arial"/>
              <w:sz w:val="24"/>
              <w:szCs w:val="24"/>
            </w:rPr>
          </w:rPrChange>
        </w:rPr>
        <w:t>Prisk</w:t>
      </w:r>
      <w:proofErr w:type="spellEnd"/>
      <w:r w:rsidRPr="008D1304">
        <w:rPr>
          <w:rFonts w:ascii="Arial" w:hAnsi="Arial" w:cs="Arial"/>
          <w:sz w:val="24"/>
          <w:szCs w:val="24"/>
          <w:lang w:val="es-419"/>
          <w:rPrChange w:id="266" w:author="Evelyn Lopes" w:date="2021-10-14T22:15:00Z">
            <w:rPr>
              <w:rFonts w:ascii="Arial" w:hAnsi="Arial" w:cs="Arial"/>
              <w:sz w:val="24"/>
              <w:szCs w:val="24"/>
            </w:rPr>
          </w:rPrChange>
        </w:rPr>
        <w:t xml:space="preserve">, G. K. (2005). </w:t>
      </w:r>
      <w:proofErr w:type="spellStart"/>
      <w:r w:rsidRPr="008F2C2B">
        <w:rPr>
          <w:rFonts w:ascii="Arial" w:hAnsi="Arial" w:cs="Arial"/>
          <w:sz w:val="24"/>
          <w:szCs w:val="24"/>
          <w:lang w:val="es-419"/>
        </w:rPr>
        <w:t>The</w:t>
      </w:r>
      <w:proofErr w:type="spellEnd"/>
      <w:r w:rsidRPr="008F2C2B">
        <w:rPr>
          <w:rFonts w:ascii="Arial" w:hAnsi="Arial" w:cs="Arial"/>
          <w:sz w:val="24"/>
          <w:szCs w:val="24"/>
          <w:lang w:val="es-419"/>
        </w:rPr>
        <w:t xml:space="preserve"> </w:t>
      </w:r>
      <w:proofErr w:type="spellStart"/>
      <w:r w:rsidRPr="008F2C2B">
        <w:rPr>
          <w:rFonts w:ascii="Arial" w:hAnsi="Arial" w:cs="Arial"/>
          <w:sz w:val="24"/>
          <w:szCs w:val="24"/>
          <w:lang w:val="es-419"/>
        </w:rPr>
        <w:t>Lung</w:t>
      </w:r>
      <w:proofErr w:type="spellEnd"/>
      <w:r w:rsidRPr="008F2C2B">
        <w:rPr>
          <w:rFonts w:ascii="Arial" w:hAnsi="Arial" w:cs="Arial"/>
          <w:sz w:val="24"/>
          <w:szCs w:val="24"/>
          <w:lang w:val="es-419"/>
        </w:rPr>
        <w:t xml:space="preserve"> in Space. </w:t>
      </w:r>
      <w:proofErr w:type="spellStart"/>
      <w:r w:rsidRPr="008F2C2B">
        <w:rPr>
          <w:rFonts w:ascii="Arial" w:hAnsi="Arial" w:cs="Arial"/>
          <w:sz w:val="24"/>
          <w:szCs w:val="24"/>
          <w:lang w:val="es-419"/>
        </w:rPr>
        <w:t>Clinics</w:t>
      </w:r>
      <w:proofErr w:type="spellEnd"/>
      <w:r w:rsidRPr="008F2C2B">
        <w:rPr>
          <w:rFonts w:ascii="Arial" w:hAnsi="Arial" w:cs="Arial"/>
          <w:sz w:val="24"/>
          <w:szCs w:val="24"/>
          <w:lang w:val="es-419"/>
        </w:rPr>
        <w:t xml:space="preserve"> in </w:t>
      </w:r>
      <w:proofErr w:type="spellStart"/>
      <w:r w:rsidRPr="008F2C2B">
        <w:rPr>
          <w:rFonts w:ascii="Arial" w:hAnsi="Arial" w:cs="Arial"/>
          <w:sz w:val="24"/>
          <w:szCs w:val="24"/>
          <w:lang w:val="es-419"/>
        </w:rPr>
        <w:t>Chest</w:t>
      </w:r>
      <w:proofErr w:type="spellEnd"/>
      <w:r w:rsidRPr="008F2C2B">
        <w:rPr>
          <w:rFonts w:ascii="Arial" w:hAnsi="Arial" w:cs="Arial"/>
          <w:sz w:val="24"/>
          <w:szCs w:val="24"/>
          <w:lang w:val="es-419"/>
        </w:rPr>
        <w:t xml:space="preserve"> Medicine, 26(3), 415–438. </w:t>
      </w:r>
      <w:proofErr w:type="gramStart"/>
      <w:r w:rsidRPr="008F2C2B">
        <w:rPr>
          <w:rFonts w:ascii="Arial" w:hAnsi="Arial" w:cs="Arial"/>
          <w:sz w:val="24"/>
          <w:szCs w:val="24"/>
          <w:lang w:val="es-419"/>
        </w:rPr>
        <w:t>doi:10.1016/j.ccm</w:t>
      </w:r>
      <w:proofErr w:type="gramEnd"/>
      <w:r w:rsidRPr="008F2C2B">
        <w:rPr>
          <w:rFonts w:ascii="Arial" w:hAnsi="Arial" w:cs="Arial"/>
          <w:sz w:val="24"/>
          <w:szCs w:val="24"/>
          <w:lang w:val="es-419"/>
        </w:rPr>
        <w:t xml:space="preserve">.2005.05.008. </w:t>
      </w:r>
      <w:r w:rsidR="00070E04">
        <w:fldChar w:fldCharType="begin"/>
      </w:r>
      <w:r w:rsidR="00070E04" w:rsidRPr="0047607D">
        <w:rPr>
          <w:lang w:val="es-419"/>
          <w:rPrChange w:id="267" w:author="Evelyn Lopes" w:date="2021-10-13T21:47:00Z">
            <w:rPr/>
          </w:rPrChange>
        </w:rPr>
        <w:instrText xml:space="preserve"> HYPERLINK "https://pubmed.ncbi.nlm.nih.gov/16140136/" </w:instrText>
      </w:r>
      <w:r w:rsidR="00070E04">
        <w:fldChar w:fldCharType="separate"/>
      </w:r>
      <w:r w:rsidRPr="008D1304">
        <w:rPr>
          <w:rStyle w:val="Hyperlink"/>
          <w:rFonts w:ascii="Arial" w:hAnsi="Arial" w:cs="Arial"/>
          <w:sz w:val="24"/>
          <w:szCs w:val="24"/>
          <w:lang w:val="es-419"/>
          <w:rPrChange w:id="268" w:author="Evelyn Lopes" w:date="2021-10-14T22:15:00Z">
            <w:rPr>
              <w:rStyle w:val="Hyperlink"/>
              <w:rFonts w:ascii="Arial" w:hAnsi="Arial" w:cs="Arial"/>
              <w:sz w:val="24"/>
              <w:szCs w:val="24"/>
            </w:rPr>
          </w:rPrChange>
        </w:rPr>
        <w:t>https://pubmed.ncbi.nlm.nih.gov/16140136/</w:t>
      </w:r>
      <w:r w:rsidR="00070E04">
        <w:rPr>
          <w:rStyle w:val="Hyperlink"/>
          <w:rFonts w:ascii="Arial" w:hAnsi="Arial" w:cs="Arial"/>
          <w:sz w:val="24"/>
          <w:szCs w:val="24"/>
        </w:rPr>
        <w:fldChar w:fldCharType="end"/>
      </w:r>
      <w:r w:rsidRPr="008D1304">
        <w:rPr>
          <w:rFonts w:ascii="Arial" w:hAnsi="Arial" w:cs="Arial"/>
          <w:sz w:val="24"/>
          <w:szCs w:val="24"/>
          <w:lang w:val="es-419"/>
          <w:rPrChange w:id="269" w:author="Evelyn Lopes" w:date="2021-10-14T22:15:00Z">
            <w:rPr>
              <w:rFonts w:ascii="Arial" w:hAnsi="Arial" w:cs="Arial"/>
              <w:sz w:val="24"/>
              <w:szCs w:val="24"/>
            </w:rPr>
          </w:rPrChange>
        </w:rPr>
        <w:t xml:space="preserve"> </w:t>
      </w:r>
    </w:p>
    <w:p w14:paraId="2A0436F9" w14:textId="77777777" w:rsidR="00DC6FA2" w:rsidRPr="008D1304" w:rsidRDefault="00DC6FA2" w:rsidP="00DC6FA2">
      <w:pPr>
        <w:spacing w:before="30" w:after="0" w:line="240" w:lineRule="auto"/>
        <w:rPr>
          <w:rFonts w:ascii="Arial" w:hAnsi="Arial" w:cs="Arial"/>
          <w:sz w:val="24"/>
          <w:szCs w:val="24"/>
          <w:lang w:val="es-419"/>
          <w:rPrChange w:id="270" w:author="Evelyn Lopes" w:date="2021-10-14T22:15:00Z">
            <w:rPr>
              <w:rFonts w:ascii="Arial" w:hAnsi="Arial" w:cs="Arial"/>
              <w:sz w:val="24"/>
              <w:szCs w:val="24"/>
            </w:rPr>
          </w:rPrChange>
        </w:rPr>
      </w:pPr>
    </w:p>
    <w:p w14:paraId="3928BA38" w14:textId="71E99BA0" w:rsidR="00DC6FA2" w:rsidRPr="00DC6FA2" w:rsidRDefault="00DC6FA2" w:rsidP="00DC6FA2">
      <w:pPr>
        <w:spacing w:before="30" w:after="0" w:line="240" w:lineRule="auto"/>
        <w:rPr>
          <w:rFonts w:ascii="Arial" w:hAnsi="Arial" w:cs="Arial"/>
          <w:sz w:val="24"/>
          <w:szCs w:val="24"/>
        </w:rPr>
      </w:pPr>
      <w:r w:rsidRPr="008D1304">
        <w:rPr>
          <w:rFonts w:ascii="Arial" w:hAnsi="Arial" w:cs="Arial"/>
          <w:sz w:val="24"/>
          <w:szCs w:val="24"/>
          <w:lang w:val="es-419"/>
          <w:rPrChange w:id="271" w:author="Evelyn Lopes" w:date="2021-10-14T22:15:00Z">
            <w:rPr>
              <w:rFonts w:ascii="Arial" w:hAnsi="Arial" w:cs="Arial"/>
              <w:sz w:val="24"/>
              <w:szCs w:val="24"/>
            </w:rPr>
          </w:rPrChange>
        </w:rPr>
        <w:t xml:space="preserve">2 </w:t>
      </w:r>
      <w:proofErr w:type="spellStart"/>
      <w:r w:rsidRPr="008D1304">
        <w:rPr>
          <w:rFonts w:ascii="Arial" w:hAnsi="Arial" w:cs="Arial"/>
          <w:sz w:val="24"/>
          <w:szCs w:val="24"/>
          <w:lang w:val="es-419"/>
          <w:rPrChange w:id="272" w:author="Evelyn Lopes" w:date="2021-10-14T22:15:00Z">
            <w:rPr>
              <w:rFonts w:ascii="Arial" w:hAnsi="Arial" w:cs="Arial"/>
              <w:sz w:val="24"/>
              <w:szCs w:val="24"/>
            </w:rPr>
          </w:rPrChange>
        </w:rPr>
        <w:t>Prisk</w:t>
      </w:r>
      <w:proofErr w:type="spellEnd"/>
      <w:r w:rsidRPr="008D1304">
        <w:rPr>
          <w:rFonts w:ascii="Arial" w:hAnsi="Arial" w:cs="Arial"/>
          <w:sz w:val="24"/>
          <w:szCs w:val="24"/>
          <w:lang w:val="es-419"/>
          <w:rPrChange w:id="273" w:author="Evelyn Lopes" w:date="2021-10-14T22:15:00Z">
            <w:rPr>
              <w:rFonts w:ascii="Arial" w:hAnsi="Arial" w:cs="Arial"/>
              <w:sz w:val="24"/>
              <w:szCs w:val="24"/>
            </w:rPr>
          </w:rPrChange>
        </w:rPr>
        <w:t xml:space="preserve"> GK. Microgravity and </w:t>
      </w:r>
      <w:proofErr w:type="spellStart"/>
      <w:r w:rsidRPr="008D1304">
        <w:rPr>
          <w:rFonts w:ascii="Arial" w:hAnsi="Arial" w:cs="Arial"/>
          <w:sz w:val="24"/>
          <w:szCs w:val="24"/>
          <w:lang w:val="es-419"/>
          <w:rPrChange w:id="274" w:author="Evelyn Lopes" w:date="2021-10-14T22:15:00Z">
            <w:rPr>
              <w:rFonts w:ascii="Arial" w:hAnsi="Arial" w:cs="Arial"/>
              <w:sz w:val="24"/>
              <w:szCs w:val="24"/>
            </w:rPr>
          </w:rPrChange>
        </w:rPr>
        <w:t>the</w:t>
      </w:r>
      <w:proofErr w:type="spellEnd"/>
      <w:r w:rsidRPr="008D1304">
        <w:rPr>
          <w:rFonts w:ascii="Arial" w:hAnsi="Arial" w:cs="Arial"/>
          <w:sz w:val="24"/>
          <w:szCs w:val="24"/>
          <w:lang w:val="es-419"/>
          <w:rPrChange w:id="275" w:author="Evelyn Lopes" w:date="2021-10-14T22:15:00Z">
            <w:rPr>
              <w:rFonts w:ascii="Arial" w:hAnsi="Arial" w:cs="Arial"/>
              <w:sz w:val="24"/>
              <w:szCs w:val="24"/>
            </w:rPr>
          </w:rPrChange>
        </w:rPr>
        <w:t xml:space="preserve"> </w:t>
      </w:r>
      <w:proofErr w:type="spellStart"/>
      <w:r w:rsidRPr="008D1304">
        <w:rPr>
          <w:rFonts w:ascii="Arial" w:hAnsi="Arial" w:cs="Arial"/>
          <w:sz w:val="24"/>
          <w:szCs w:val="24"/>
          <w:lang w:val="es-419"/>
          <w:rPrChange w:id="276" w:author="Evelyn Lopes" w:date="2021-10-14T22:15:00Z">
            <w:rPr>
              <w:rFonts w:ascii="Arial" w:hAnsi="Arial" w:cs="Arial"/>
              <w:sz w:val="24"/>
              <w:szCs w:val="24"/>
            </w:rPr>
          </w:rPrChange>
        </w:rPr>
        <w:t>lung</w:t>
      </w:r>
      <w:proofErr w:type="spellEnd"/>
      <w:r w:rsidRPr="008D1304">
        <w:rPr>
          <w:rFonts w:ascii="Arial" w:hAnsi="Arial" w:cs="Arial"/>
          <w:sz w:val="24"/>
          <w:szCs w:val="24"/>
          <w:lang w:val="es-419"/>
          <w:rPrChange w:id="277" w:author="Evelyn Lopes" w:date="2021-10-14T22:15:00Z">
            <w:rPr>
              <w:rFonts w:ascii="Arial" w:hAnsi="Arial" w:cs="Arial"/>
              <w:sz w:val="24"/>
              <w:szCs w:val="24"/>
            </w:rPr>
          </w:rPrChange>
        </w:rPr>
        <w:t xml:space="preserve">. J </w:t>
      </w:r>
      <w:proofErr w:type="spellStart"/>
      <w:r w:rsidRPr="008D1304">
        <w:rPr>
          <w:rFonts w:ascii="Arial" w:hAnsi="Arial" w:cs="Arial"/>
          <w:sz w:val="24"/>
          <w:szCs w:val="24"/>
          <w:lang w:val="es-419"/>
          <w:rPrChange w:id="278" w:author="Evelyn Lopes" w:date="2021-10-14T22:15:00Z">
            <w:rPr>
              <w:rFonts w:ascii="Arial" w:hAnsi="Arial" w:cs="Arial"/>
              <w:sz w:val="24"/>
              <w:szCs w:val="24"/>
            </w:rPr>
          </w:rPrChange>
        </w:rPr>
        <w:t>Appl</w:t>
      </w:r>
      <w:proofErr w:type="spellEnd"/>
      <w:r w:rsidRPr="008D1304">
        <w:rPr>
          <w:rFonts w:ascii="Arial" w:hAnsi="Arial" w:cs="Arial"/>
          <w:sz w:val="24"/>
          <w:szCs w:val="24"/>
          <w:lang w:val="es-419"/>
          <w:rPrChange w:id="279" w:author="Evelyn Lopes" w:date="2021-10-14T22:15:00Z">
            <w:rPr>
              <w:rFonts w:ascii="Arial" w:hAnsi="Arial" w:cs="Arial"/>
              <w:sz w:val="24"/>
              <w:szCs w:val="24"/>
            </w:rPr>
          </w:rPrChange>
        </w:rPr>
        <w:t xml:space="preserve"> </w:t>
      </w:r>
      <w:proofErr w:type="spellStart"/>
      <w:r w:rsidRPr="008D1304">
        <w:rPr>
          <w:rFonts w:ascii="Arial" w:hAnsi="Arial" w:cs="Arial"/>
          <w:sz w:val="24"/>
          <w:szCs w:val="24"/>
          <w:lang w:val="es-419"/>
          <w:rPrChange w:id="280" w:author="Evelyn Lopes" w:date="2021-10-14T22:15:00Z">
            <w:rPr>
              <w:rFonts w:ascii="Arial" w:hAnsi="Arial" w:cs="Arial"/>
              <w:sz w:val="24"/>
              <w:szCs w:val="24"/>
            </w:rPr>
          </w:rPrChange>
        </w:rPr>
        <w:t>Physiol</w:t>
      </w:r>
      <w:proofErr w:type="spellEnd"/>
      <w:r w:rsidRPr="008D1304">
        <w:rPr>
          <w:rFonts w:ascii="Arial" w:hAnsi="Arial" w:cs="Arial"/>
          <w:sz w:val="24"/>
          <w:szCs w:val="24"/>
          <w:lang w:val="es-419"/>
          <w:rPrChange w:id="281" w:author="Evelyn Lopes" w:date="2021-10-14T22:15:00Z">
            <w:rPr>
              <w:rFonts w:ascii="Arial" w:hAnsi="Arial" w:cs="Arial"/>
              <w:sz w:val="24"/>
              <w:szCs w:val="24"/>
            </w:rPr>
          </w:rPrChange>
        </w:rPr>
        <w:t xml:space="preserve"> (1985). </w:t>
      </w:r>
      <w:r w:rsidRPr="00DC6FA2">
        <w:rPr>
          <w:rFonts w:ascii="Arial" w:hAnsi="Arial" w:cs="Arial"/>
          <w:sz w:val="24"/>
          <w:szCs w:val="24"/>
        </w:rPr>
        <w:t xml:space="preserve">2000 Jul;89(1):385-96. </w:t>
      </w:r>
      <w:proofErr w:type="spellStart"/>
      <w:r w:rsidRPr="00DC6FA2">
        <w:rPr>
          <w:rFonts w:ascii="Arial" w:hAnsi="Arial" w:cs="Arial"/>
          <w:sz w:val="24"/>
          <w:szCs w:val="24"/>
        </w:rPr>
        <w:t>doi</w:t>
      </w:r>
      <w:proofErr w:type="spellEnd"/>
      <w:r w:rsidRPr="00DC6FA2">
        <w:rPr>
          <w:rFonts w:ascii="Arial" w:hAnsi="Arial" w:cs="Arial"/>
          <w:sz w:val="24"/>
          <w:szCs w:val="24"/>
        </w:rPr>
        <w:t xml:space="preserve">: 10.1152/jappl.2000.89.1.385. PMID: 10904076. </w:t>
      </w:r>
      <w:hyperlink r:id="rId36" w:history="1">
        <w:r w:rsidRPr="00DC6FA2">
          <w:rPr>
            <w:rStyle w:val="Hyperlink"/>
            <w:rFonts w:ascii="Arial" w:hAnsi="Arial" w:cs="Arial"/>
            <w:sz w:val="24"/>
            <w:szCs w:val="24"/>
          </w:rPr>
          <w:t>https://pubmed.ncbi.nlm.nih.gov/10904076/</w:t>
        </w:r>
      </w:hyperlink>
      <w:r w:rsidRPr="00DC6FA2">
        <w:rPr>
          <w:rFonts w:ascii="Arial" w:hAnsi="Arial" w:cs="Arial"/>
          <w:sz w:val="24"/>
          <w:szCs w:val="24"/>
        </w:rPr>
        <w:t xml:space="preserve"> </w:t>
      </w:r>
    </w:p>
    <w:p w14:paraId="4DA38C5B" w14:textId="77777777" w:rsidR="00DC6FA2" w:rsidRDefault="00DC6FA2" w:rsidP="00DC6FA2">
      <w:pPr>
        <w:spacing w:before="30" w:after="0" w:line="240" w:lineRule="auto"/>
        <w:rPr>
          <w:rFonts w:ascii="Arial" w:hAnsi="Arial" w:cs="Arial"/>
          <w:sz w:val="24"/>
          <w:szCs w:val="24"/>
        </w:rPr>
      </w:pPr>
    </w:p>
    <w:p w14:paraId="509C14A2" w14:textId="7EBDAD05" w:rsidR="00DC6FA2" w:rsidRPr="00DC6FA2" w:rsidRDefault="00DC6FA2" w:rsidP="00DC6FA2">
      <w:pPr>
        <w:spacing w:before="30" w:after="0" w:line="240" w:lineRule="auto"/>
        <w:rPr>
          <w:rFonts w:ascii="Arial" w:hAnsi="Arial" w:cs="Arial"/>
          <w:color w:val="212121"/>
          <w:sz w:val="24"/>
          <w:szCs w:val="24"/>
          <w:shd w:val="clear" w:color="auto" w:fill="FFFFFF"/>
          <w:lang w:val="es-419"/>
        </w:rPr>
      </w:pPr>
      <w:r w:rsidRPr="00DC6FA2">
        <w:rPr>
          <w:rFonts w:ascii="Arial" w:hAnsi="Arial" w:cs="Arial"/>
          <w:sz w:val="24"/>
          <w:szCs w:val="24"/>
        </w:rPr>
        <w:t xml:space="preserve">3 </w:t>
      </w:r>
      <w:proofErr w:type="spellStart"/>
      <w:r w:rsidRPr="00DC6FA2">
        <w:rPr>
          <w:rFonts w:ascii="Arial" w:hAnsi="Arial" w:cs="Arial"/>
          <w:color w:val="212121"/>
          <w:sz w:val="24"/>
          <w:szCs w:val="24"/>
          <w:shd w:val="clear" w:color="auto" w:fill="FFFFFF"/>
        </w:rPr>
        <w:t>Engel</w:t>
      </w:r>
      <w:proofErr w:type="spellEnd"/>
      <w:r w:rsidRPr="00DC6FA2">
        <w:rPr>
          <w:rFonts w:ascii="Arial" w:hAnsi="Arial" w:cs="Arial"/>
          <w:color w:val="212121"/>
          <w:sz w:val="24"/>
          <w:szCs w:val="24"/>
          <w:shd w:val="clear" w:color="auto" w:fill="FFFFFF"/>
        </w:rPr>
        <w:t xml:space="preserve"> LA. </w:t>
      </w:r>
      <w:proofErr w:type="spellStart"/>
      <w:r w:rsidRPr="00207889">
        <w:rPr>
          <w:rFonts w:ascii="Arial" w:hAnsi="Arial" w:cs="Arial"/>
          <w:color w:val="212121"/>
          <w:sz w:val="24"/>
          <w:szCs w:val="24"/>
          <w:shd w:val="clear" w:color="auto" w:fill="FFFFFF"/>
        </w:rPr>
        <w:t>Effect</w:t>
      </w:r>
      <w:proofErr w:type="spellEnd"/>
      <w:r w:rsidRPr="00207889">
        <w:rPr>
          <w:rFonts w:ascii="Arial" w:hAnsi="Arial" w:cs="Arial"/>
          <w:color w:val="212121"/>
          <w:sz w:val="24"/>
          <w:szCs w:val="24"/>
          <w:shd w:val="clear" w:color="auto" w:fill="FFFFFF"/>
        </w:rPr>
        <w:t xml:space="preserve"> </w:t>
      </w:r>
      <w:proofErr w:type="spellStart"/>
      <w:r w:rsidRPr="00207889">
        <w:rPr>
          <w:rFonts w:ascii="Arial" w:hAnsi="Arial" w:cs="Arial"/>
          <w:color w:val="212121"/>
          <w:sz w:val="24"/>
          <w:szCs w:val="24"/>
          <w:shd w:val="clear" w:color="auto" w:fill="FFFFFF"/>
        </w:rPr>
        <w:t>of</w:t>
      </w:r>
      <w:proofErr w:type="spellEnd"/>
      <w:r w:rsidRPr="00207889">
        <w:rPr>
          <w:rFonts w:ascii="Arial" w:hAnsi="Arial" w:cs="Arial"/>
          <w:color w:val="212121"/>
          <w:sz w:val="24"/>
          <w:szCs w:val="24"/>
          <w:shd w:val="clear" w:color="auto" w:fill="FFFFFF"/>
        </w:rPr>
        <w:t xml:space="preserve"> </w:t>
      </w:r>
      <w:proofErr w:type="spellStart"/>
      <w:r w:rsidRPr="00207889">
        <w:rPr>
          <w:rFonts w:ascii="Arial" w:hAnsi="Arial" w:cs="Arial"/>
          <w:color w:val="212121"/>
          <w:sz w:val="24"/>
          <w:szCs w:val="24"/>
          <w:shd w:val="clear" w:color="auto" w:fill="FFFFFF"/>
        </w:rPr>
        <w:t>microgravity</w:t>
      </w:r>
      <w:proofErr w:type="spellEnd"/>
      <w:r w:rsidRPr="00207889">
        <w:rPr>
          <w:rFonts w:ascii="Arial" w:hAnsi="Arial" w:cs="Arial"/>
          <w:color w:val="212121"/>
          <w:sz w:val="24"/>
          <w:szCs w:val="24"/>
          <w:shd w:val="clear" w:color="auto" w:fill="FFFFFF"/>
        </w:rPr>
        <w:t xml:space="preserve"> </w:t>
      </w:r>
      <w:proofErr w:type="spellStart"/>
      <w:r w:rsidRPr="00207889">
        <w:rPr>
          <w:rFonts w:ascii="Arial" w:hAnsi="Arial" w:cs="Arial"/>
          <w:color w:val="212121"/>
          <w:sz w:val="24"/>
          <w:szCs w:val="24"/>
          <w:shd w:val="clear" w:color="auto" w:fill="FFFFFF"/>
        </w:rPr>
        <w:t>on</w:t>
      </w:r>
      <w:proofErr w:type="spellEnd"/>
      <w:r w:rsidRPr="00207889">
        <w:rPr>
          <w:rFonts w:ascii="Arial" w:hAnsi="Arial" w:cs="Arial"/>
          <w:color w:val="212121"/>
          <w:sz w:val="24"/>
          <w:szCs w:val="24"/>
          <w:shd w:val="clear" w:color="auto" w:fill="FFFFFF"/>
        </w:rPr>
        <w:t xml:space="preserve"> </w:t>
      </w:r>
      <w:proofErr w:type="spellStart"/>
      <w:r w:rsidRPr="00207889">
        <w:rPr>
          <w:rFonts w:ascii="Arial" w:hAnsi="Arial" w:cs="Arial"/>
          <w:color w:val="212121"/>
          <w:sz w:val="24"/>
          <w:szCs w:val="24"/>
          <w:shd w:val="clear" w:color="auto" w:fill="FFFFFF"/>
        </w:rPr>
        <w:t>the</w:t>
      </w:r>
      <w:proofErr w:type="spellEnd"/>
      <w:r w:rsidRPr="00207889">
        <w:rPr>
          <w:rFonts w:ascii="Arial" w:hAnsi="Arial" w:cs="Arial"/>
          <w:color w:val="212121"/>
          <w:sz w:val="24"/>
          <w:szCs w:val="24"/>
          <w:shd w:val="clear" w:color="auto" w:fill="FFFFFF"/>
        </w:rPr>
        <w:t xml:space="preserve"> </w:t>
      </w:r>
      <w:proofErr w:type="spellStart"/>
      <w:r w:rsidRPr="00207889">
        <w:rPr>
          <w:rFonts w:ascii="Arial" w:hAnsi="Arial" w:cs="Arial"/>
          <w:color w:val="212121"/>
          <w:sz w:val="24"/>
          <w:szCs w:val="24"/>
          <w:shd w:val="clear" w:color="auto" w:fill="FFFFFF"/>
        </w:rPr>
        <w:t>respiratory</w:t>
      </w:r>
      <w:proofErr w:type="spellEnd"/>
      <w:r w:rsidRPr="00207889">
        <w:rPr>
          <w:rFonts w:ascii="Arial" w:hAnsi="Arial" w:cs="Arial"/>
          <w:color w:val="212121"/>
          <w:sz w:val="24"/>
          <w:szCs w:val="24"/>
          <w:shd w:val="clear" w:color="auto" w:fill="FFFFFF"/>
        </w:rPr>
        <w:t xml:space="preserve"> system. J </w:t>
      </w:r>
      <w:proofErr w:type="spellStart"/>
      <w:r w:rsidRPr="00207889">
        <w:rPr>
          <w:rFonts w:ascii="Arial" w:hAnsi="Arial" w:cs="Arial"/>
          <w:color w:val="212121"/>
          <w:sz w:val="24"/>
          <w:szCs w:val="24"/>
          <w:shd w:val="clear" w:color="auto" w:fill="FFFFFF"/>
        </w:rPr>
        <w:t>Appl</w:t>
      </w:r>
      <w:proofErr w:type="spellEnd"/>
      <w:r w:rsidRPr="00207889">
        <w:rPr>
          <w:rFonts w:ascii="Arial" w:hAnsi="Arial" w:cs="Arial"/>
          <w:color w:val="212121"/>
          <w:sz w:val="24"/>
          <w:szCs w:val="24"/>
          <w:shd w:val="clear" w:color="auto" w:fill="FFFFFF"/>
        </w:rPr>
        <w:t xml:space="preserve"> </w:t>
      </w:r>
      <w:proofErr w:type="spellStart"/>
      <w:r w:rsidRPr="00207889">
        <w:rPr>
          <w:rFonts w:ascii="Arial" w:hAnsi="Arial" w:cs="Arial"/>
          <w:color w:val="212121"/>
          <w:sz w:val="24"/>
          <w:szCs w:val="24"/>
          <w:shd w:val="clear" w:color="auto" w:fill="FFFFFF"/>
        </w:rPr>
        <w:t>Physiol</w:t>
      </w:r>
      <w:proofErr w:type="spellEnd"/>
      <w:r w:rsidRPr="00207889">
        <w:rPr>
          <w:rFonts w:ascii="Arial" w:hAnsi="Arial" w:cs="Arial"/>
          <w:color w:val="212121"/>
          <w:sz w:val="24"/>
          <w:szCs w:val="24"/>
          <w:shd w:val="clear" w:color="auto" w:fill="FFFFFF"/>
        </w:rPr>
        <w:t xml:space="preserve"> (1985). </w:t>
      </w:r>
      <w:r w:rsidRPr="00DC6FA2">
        <w:rPr>
          <w:rFonts w:ascii="Arial" w:hAnsi="Arial" w:cs="Arial"/>
          <w:color w:val="212121"/>
          <w:sz w:val="24"/>
          <w:szCs w:val="24"/>
          <w:shd w:val="clear" w:color="auto" w:fill="FFFFFF"/>
          <w:lang w:val="es-419"/>
        </w:rPr>
        <w:t xml:space="preserve">1991 May;70(5):1907-11. </w:t>
      </w:r>
      <w:proofErr w:type="spellStart"/>
      <w:r w:rsidRPr="00DC6FA2">
        <w:rPr>
          <w:rFonts w:ascii="Arial" w:hAnsi="Arial" w:cs="Arial"/>
          <w:color w:val="212121"/>
          <w:sz w:val="24"/>
          <w:szCs w:val="24"/>
          <w:shd w:val="clear" w:color="auto" w:fill="FFFFFF"/>
          <w:lang w:val="es-419"/>
        </w:rPr>
        <w:t>doi</w:t>
      </w:r>
      <w:proofErr w:type="spellEnd"/>
      <w:r w:rsidRPr="00DC6FA2">
        <w:rPr>
          <w:rFonts w:ascii="Arial" w:hAnsi="Arial" w:cs="Arial"/>
          <w:color w:val="212121"/>
          <w:sz w:val="24"/>
          <w:szCs w:val="24"/>
          <w:shd w:val="clear" w:color="auto" w:fill="FFFFFF"/>
          <w:lang w:val="es-419"/>
        </w:rPr>
        <w:t xml:space="preserve">: 10.1152/jappl.1991.70.5.1907. PMID: 1864769 </w:t>
      </w:r>
      <w:r w:rsidR="00070E04">
        <w:fldChar w:fldCharType="begin"/>
      </w:r>
      <w:r w:rsidR="00070E04" w:rsidRPr="0047607D">
        <w:rPr>
          <w:lang w:val="es-419"/>
          <w:rPrChange w:id="282" w:author="Evelyn Lopes" w:date="2021-10-13T21:47:00Z">
            <w:rPr/>
          </w:rPrChange>
        </w:rPr>
        <w:instrText xml:space="preserve"> HYPERLINK "https://pubmed.ncbi.nlm.nih.gov/1864769/" </w:instrText>
      </w:r>
      <w:r w:rsidR="00070E04">
        <w:fldChar w:fldCharType="separate"/>
      </w:r>
      <w:r w:rsidRPr="00DC6FA2">
        <w:rPr>
          <w:rStyle w:val="Hyperlink"/>
          <w:rFonts w:ascii="Arial" w:hAnsi="Arial" w:cs="Arial"/>
          <w:sz w:val="24"/>
          <w:szCs w:val="24"/>
          <w:shd w:val="clear" w:color="auto" w:fill="FFFFFF"/>
          <w:lang w:val="es-419"/>
        </w:rPr>
        <w:t>https://pubmed.ncbi.nlm.nih.gov/1864769/</w:t>
      </w:r>
      <w:r w:rsidR="00070E04">
        <w:rPr>
          <w:rStyle w:val="Hyperlink"/>
          <w:rFonts w:ascii="Arial" w:hAnsi="Arial" w:cs="Arial"/>
          <w:sz w:val="24"/>
          <w:szCs w:val="24"/>
          <w:shd w:val="clear" w:color="auto" w:fill="FFFFFF"/>
          <w:lang w:val="es-419"/>
        </w:rPr>
        <w:fldChar w:fldCharType="end"/>
      </w:r>
      <w:r w:rsidRPr="00DC6FA2">
        <w:rPr>
          <w:rFonts w:ascii="Arial" w:hAnsi="Arial" w:cs="Arial"/>
          <w:color w:val="212121"/>
          <w:sz w:val="24"/>
          <w:szCs w:val="24"/>
          <w:shd w:val="clear" w:color="auto" w:fill="FFFFFF"/>
          <w:lang w:val="es-419"/>
        </w:rPr>
        <w:t xml:space="preserve"> </w:t>
      </w:r>
    </w:p>
    <w:p w14:paraId="0A853B06" w14:textId="77777777" w:rsidR="00DC6FA2" w:rsidRDefault="00DC6FA2" w:rsidP="00DC6FA2">
      <w:pPr>
        <w:spacing w:before="30" w:after="0" w:line="240" w:lineRule="auto"/>
        <w:rPr>
          <w:rFonts w:ascii="Arial" w:hAnsi="Arial" w:cs="Arial"/>
          <w:sz w:val="24"/>
          <w:szCs w:val="24"/>
          <w:lang w:val="es-419"/>
        </w:rPr>
      </w:pPr>
    </w:p>
    <w:p w14:paraId="3909DC90" w14:textId="3DA15BCC" w:rsidR="00DC6FA2" w:rsidRPr="00DC6FA2" w:rsidRDefault="00DC6FA2" w:rsidP="00DC6FA2">
      <w:pPr>
        <w:spacing w:before="30" w:after="0" w:line="240" w:lineRule="auto"/>
        <w:rPr>
          <w:rFonts w:ascii="Arial" w:hAnsi="Arial" w:cs="Arial"/>
          <w:sz w:val="24"/>
          <w:szCs w:val="24"/>
          <w:lang w:val="es-419"/>
        </w:rPr>
      </w:pPr>
      <w:r>
        <w:rPr>
          <w:rFonts w:ascii="Arial" w:hAnsi="Arial" w:cs="Arial"/>
          <w:sz w:val="24"/>
          <w:szCs w:val="24"/>
        </w:rPr>
        <w:t>4</w:t>
      </w:r>
      <w:r w:rsidRPr="00207889">
        <w:rPr>
          <w:rFonts w:ascii="Arial" w:hAnsi="Arial" w:cs="Arial"/>
          <w:sz w:val="24"/>
          <w:szCs w:val="24"/>
        </w:rPr>
        <w:t xml:space="preserve">  Microgravity and </w:t>
      </w:r>
      <w:proofErr w:type="spellStart"/>
      <w:r w:rsidRPr="00207889">
        <w:rPr>
          <w:rFonts w:ascii="Arial" w:hAnsi="Arial" w:cs="Arial"/>
          <w:sz w:val="24"/>
          <w:szCs w:val="24"/>
        </w:rPr>
        <w:t>the</w:t>
      </w:r>
      <w:proofErr w:type="spellEnd"/>
      <w:r w:rsidRPr="00207889">
        <w:rPr>
          <w:rFonts w:ascii="Arial" w:hAnsi="Arial" w:cs="Arial"/>
          <w:sz w:val="24"/>
          <w:szCs w:val="24"/>
        </w:rPr>
        <w:t xml:space="preserve"> </w:t>
      </w:r>
      <w:proofErr w:type="spellStart"/>
      <w:r w:rsidRPr="00207889">
        <w:rPr>
          <w:rFonts w:ascii="Arial" w:hAnsi="Arial" w:cs="Arial"/>
          <w:sz w:val="24"/>
          <w:szCs w:val="24"/>
        </w:rPr>
        <w:t>respiratory</w:t>
      </w:r>
      <w:proofErr w:type="spellEnd"/>
      <w:r w:rsidRPr="00207889">
        <w:rPr>
          <w:rFonts w:ascii="Arial" w:hAnsi="Arial" w:cs="Arial"/>
          <w:sz w:val="24"/>
          <w:szCs w:val="24"/>
        </w:rPr>
        <w:t xml:space="preserve"> system G. Kim </w:t>
      </w:r>
      <w:proofErr w:type="spellStart"/>
      <w:r w:rsidRPr="00207889">
        <w:rPr>
          <w:rFonts w:ascii="Arial" w:hAnsi="Arial" w:cs="Arial"/>
          <w:sz w:val="24"/>
          <w:szCs w:val="24"/>
        </w:rPr>
        <w:t>Prisk</w:t>
      </w:r>
      <w:proofErr w:type="spellEnd"/>
      <w:r>
        <w:rPr>
          <w:rFonts w:ascii="Arial" w:hAnsi="Arial" w:cs="Arial"/>
          <w:sz w:val="24"/>
          <w:szCs w:val="24"/>
        </w:rPr>
        <w:t xml:space="preserve">. </w:t>
      </w:r>
      <w:proofErr w:type="spellStart"/>
      <w:r w:rsidRPr="00207889">
        <w:rPr>
          <w:rFonts w:ascii="Arial" w:hAnsi="Arial" w:cs="Arial"/>
          <w:sz w:val="24"/>
          <w:szCs w:val="24"/>
          <w:lang w:val="es-419"/>
        </w:rPr>
        <w:t>European</w:t>
      </w:r>
      <w:proofErr w:type="spellEnd"/>
      <w:r w:rsidRPr="00207889">
        <w:rPr>
          <w:rFonts w:ascii="Arial" w:hAnsi="Arial" w:cs="Arial"/>
          <w:sz w:val="24"/>
          <w:szCs w:val="24"/>
          <w:lang w:val="es-419"/>
        </w:rPr>
        <w:t xml:space="preserve"> </w:t>
      </w:r>
      <w:proofErr w:type="spellStart"/>
      <w:r w:rsidRPr="00207889">
        <w:rPr>
          <w:rFonts w:ascii="Arial" w:hAnsi="Arial" w:cs="Arial"/>
          <w:sz w:val="24"/>
          <w:szCs w:val="24"/>
          <w:lang w:val="es-419"/>
        </w:rPr>
        <w:t>Respiratory</w:t>
      </w:r>
      <w:proofErr w:type="spellEnd"/>
      <w:r w:rsidRPr="00207889">
        <w:rPr>
          <w:rFonts w:ascii="Arial" w:hAnsi="Arial" w:cs="Arial"/>
          <w:sz w:val="24"/>
          <w:szCs w:val="24"/>
          <w:lang w:val="es-419"/>
        </w:rPr>
        <w:t xml:space="preserve"> </w:t>
      </w:r>
      <w:proofErr w:type="spellStart"/>
      <w:r w:rsidRPr="00207889">
        <w:rPr>
          <w:rFonts w:ascii="Arial" w:hAnsi="Arial" w:cs="Arial"/>
          <w:sz w:val="24"/>
          <w:szCs w:val="24"/>
          <w:lang w:val="es-419"/>
        </w:rPr>
        <w:t>Journal</w:t>
      </w:r>
      <w:proofErr w:type="spellEnd"/>
      <w:r w:rsidRPr="00207889">
        <w:rPr>
          <w:rFonts w:ascii="Arial" w:hAnsi="Arial" w:cs="Arial"/>
          <w:sz w:val="24"/>
          <w:szCs w:val="24"/>
          <w:lang w:val="es-419"/>
        </w:rPr>
        <w:t xml:space="preserve"> May 2014, 43 (5) 1459-1471; DOI: 10.1183/09031936.00001414</w:t>
      </w:r>
      <w:r>
        <w:rPr>
          <w:rFonts w:ascii="Arial" w:hAnsi="Arial" w:cs="Arial"/>
          <w:sz w:val="24"/>
          <w:szCs w:val="24"/>
          <w:lang w:val="es-419"/>
        </w:rPr>
        <w:t xml:space="preserve"> </w:t>
      </w:r>
      <w:r w:rsidR="00070E04">
        <w:fldChar w:fldCharType="begin"/>
      </w:r>
      <w:r w:rsidR="00070E04" w:rsidRPr="0047607D">
        <w:rPr>
          <w:lang w:val="es-419"/>
          <w:rPrChange w:id="283" w:author="Evelyn Lopes" w:date="2021-10-13T21:47:00Z">
            <w:rPr/>
          </w:rPrChange>
        </w:rPr>
        <w:instrText xml:space="preserve"> HYPERLINK "https://erj.ersjournals.com/content/43/5/1459" \l "sec-1" </w:instrText>
      </w:r>
      <w:r w:rsidR="00070E04">
        <w:fldChar w:fldCharType="separate"/>
      </w:r>
      <w:r w:rsidRPr="008F78D2">
        <w:rPr>
          <w:rStyle w:val="Hyperlink"/>
          <w:rFonts w:ascii="Arial" w:hAnsi="Arial" w:cs="Arial"/>
          <w:sz w:val="24"/>
          <w:szCs w:val="24"/>
          <w:lang w:val="es-419"/>
        </w:rPr>
        <w:t>https://erj.ersjournals.com/content/43/5/1459#sec-1</w:t>
      </w:r>
      <w:r w:rsidR="00070E04">
        <w:rPr>
          <w:rStyle w:val="Hyperlink"/>
          <w:rFonts w:ascii="Arial" w:hAnsi="Arial" w:cs="Arial"/>
          <w:sz w:val="24"/>
          <w:szCs w:val="24"/>
          <w:lang w:val="es-419"/>
        </w:rPr>
        <w:fldChar w:fldCharType="end"/>
      </w:r>
      <w:r>
        <w:rPr>
          <w:rFonts w:ascii="Arial" w:hAnsi="Arial" w:cs="Arial"/>
          <w:sz w:val="24"/>
          <w:szCs w:val="24"/>
          <w:lang w:val="es-419"/>
        </w:rPr>
        <w:t xml:space="preserve"> </w:t>
      </w:r>
    </w:p>
    <w:p w14:paraId="16FFB1D4" w14:textId="77777777" w:rsidR="00DC6FA2" w:rsidRDefault="00DC6FA2" w:rsidP="00DC6FA2">
      <w:pPr>
        <w:spacing w:before="30" w:after="0" w:line="240" w:lineRule="auto"/>
        <w:rPr>
          <w:rFonts w:ascii="Arial" w:hAnsi="Arial" w:cs="Arial"/>
          <w:sz w:val="24"/>
          <w:szCs w:val="24"/>
          <w:lang w:val="es-419"/>
        </w:rPr>
      </w:pPr>
    </w:p>
    <w:p w14:paraId="43A88328" w14:textId="34360236" w:rsidR="00DC6FA2" w:rsidRDefault="00DC6FA2" w:rsidP="00DC6FA2">
      <w:pPr>
        <w:spacing w:before="30" w:after="0" w:line="240" w:lineRule="auto"/>
        <w:rPr>
          <w:rFonts w:ascii="Arial" w:hAnsi="Arial" w:cs="Arial"/>
          <w:sz w:val="24"/>
          <w:szCs w:val="24"/>
          <w:lang w:val="es-419"/>
        </w:rPr>
      </w:pPr>
      <w:r>
        <w:rPr>
          <w:rFonts w:ascii="Arial" w:hAnsi="Arial" w:cs="Arial"/>
          <w:sz w:val="24"/>
          <w:szCs w:val="24"/>
          <w:lang w:val="es-419"/>
        </w:rPr>
        <w:t xml:space="preserve">5 </w:t>
      </w:r>
      <w:proofErr w:type="spellStart"/>
      <w:r w:rsidRPr="00B21E04">
        <w:rPr>
          <w:rFonts w:ascii="Arial" w:hAnsi="Arial" w:cs="Arial"/>
          <w:sz w:val="24"/>
          <w:szCs w:val="24"/>
          <w:lang w:val="es-419"/>
        </w:rPr>
        <w:t>Crucian</w:t>
      </w:r>
      <w:proofErr w:type="spellEnd"/>
      <w:r w:rsidRPr="00B21E04">
        <w:rPr>
          <w:rFonts w:ascii="Arial" w:hAnsi="Arial" w:cs="Arial"/>
          <w:sz w:val="24"/>
          <w:szCs w:val="24"/>
          <w:lang w:val="es-419"/>
        </w:rPr>
        <w:t xml:space="preserve"> B, </w:t>
      </w:r>
      <w:proofErr w:type="spellStart"/>
      <w:r w:rsidRPr="00B21E04">
        <w:rPr>
          <w:rFonts w:ascii="Arial" w:hAnsi="Arial" w:cs="Arial"/>
          <w:sz w:val="24"/>
          <w:szCs w:val="24"/>
          <w:lang w:val="es-419"/>
        </w:rPr>
        <w:t>Babiak-Vazquez</w:t>
      </w:r>
      <w:proofErr w:type="spellEnd"/>
      <w:r w:rsidRPr="00B21E04">
        <w:rPr>
          <w:rFonts w:ascii="Arial" w:hAnsi="Arial" w:cs="Arial"/>
          <w:sz w:val="24"/>
          <w:szCs w:val="24"/>
          <w:lang w:val="es-419"/>
        </w:rPr>
        <w:t xml:space="preserve"> A, Johnston S, Pierson DL, </w:t>
      </w:r>
      <w:proofErr w:type="spellStart"/>
      <w:r w:rsidRPr="00B21E04">
        <w:rPr>
          <w:rFonts w:ascii="Arial" w:hAnsi="Arial" w:cs="Arial"/>
          <w:sz w:val="24"/>
          <w:szCs w:val="24"/>
          <w:lang w:val="es-419"/>
        </w:rPr>
        <w:t>Ott</w:t>
      </w:r>
      <w:proofErr w:type="spellEnd"/>
      <w:r w:rsidRPr="00B21E04">
        <w:rPr>
          <w:rFonts w:ascii="Arial" w:hAnsi="Arial" w:cs="Arial"/>
          <w:sz w:val="24"/>
          <w:szCs w:val="24"/>
          <w:lang w:val="es-419"/>
        </w:rPr>
        <w:t xml:space="preserve"> CM, </w:t>
      </w:r>
      <w:proofErr w:type="spellStart"/>
      <w:r w:rsidRPr="00B21E04">
        <w:rPr>
          <w:rFonts w:ascii="Arial" w:hAnsi="Arial" w:cs="Arial"/>
          <w:sz w:val="24"/>
          <w:szCs w:val="24"/>
          <w:lang w:val="es-419"/>
        </w:rPr>
        <w:t>Sams</w:t>
      </w:r>
      <w:proofErr w:type="spellEnd"/>
      <w:r w:rsidRPr="00B21E04">
        <w:rPr>
          <w:rFonts w:ascii="Arial" w:hAnsi="Arial" w:cs="Arial"/>
          <w:sz w:val="24"/>
          <w:szCs w:val="24"/>
          <w:lang w:val="es-419"/>
        </w:rPr>
        <w:t xml:space="preserve"> C. </w:t>
      </w:r>
      <w:proofErr w:type="spellStart"/>
      <w:r w:rsidRPr="00B21E04">
        <w:rPr>
          <w:rFonts w:ascii="Arial" w:hAnsi="Arial" w:cs="Arial"/>
          <w:sz w:val="24"/>
          <w:szCs w:val="24"/>
          <w:lang w:val="es-419"/>
        </w:rPr>
        <w:t>Incidence</w:t>
      </w:r>
      <w:proofErr w:type="spellEnd"/>
      <w:r w:rsidRPr="00B21E04">
        <w:rPr>
          <w:rFonts w:ascii="Arial" w:hAnsi="Arial" w:cs="Arial"/>
          <w:sz w:val="24"/>
          <w:szCs w:val="24"/>
          <w:lang w:val="es-419"/>
        </w:rPr>
        <w:t xml:space="preserve"> </w:t>
      </w:r>
      <w:proofErr w:type="spellStart"/>
      <w:r w:rsidRPr="00B21E04">
        <w:rPr>
          <w:rFonts w:ascii="Arial" w:hAnsi="Arial" w:cs="Arial"/>
          <w:sz w:val="24"/>
          <w:szCs w:val="24"/>
          <w:lang w:val="es-419"/>
        </w:rPr>
        <w:t>of</w:t>
      </w:r>
      <w:proofErr w:type="spellEnd"/>
      <w:r w:rsidRPr="00B21E04">
        <w:rPr>
          <w:rFonts w:ascii="Arial" w:hAnsi="Arial" w:cs="Arial"/>
          <w:sz w:val="24"/>
          <w:szCs w:val="24"/>
          <w:lang w:val="es-419"/>
        </w:rPr>
        <w:t xml:space="preserve"> </w:t>
      </w:r>
      <w:proofErr w:type="spellStart"/>
      <w:r w:rsidRPr="00B21E04">
        <w:rPr>
          <w:rFonts w:ascii="Arial" w:hAnsi="Arial" w:cs="Arial"/>
          <w:sz w:val="24"/>
          <w:szCs w:val="24"/>
          <w:lang w:val="es-419"/>
        </w:rPr>
        <w:t>clinical</w:t>
      </w:r>
      <w:proofErr w:type="spellEnd"/>
      <w:r w:rsidRPr="00B21E04">
        <w:rPr>
          <w:rFonts w:ascii="Arial" w:hAnsi="Arial" w:cs="Arial"/>
          <w:sz w:val="24"/>
          <w:szCs w:val="24"/>
          <w:lang w:val="es-419"/>
        </w:rPr>
        <w:t xml:space="preserve"> </w:t>
      </w:r>
      <w:proofErr w:type="spellStart"/>
      <w:r w:rsidRPr="00B21E04">
        <w:rPr>
          <w:rFonts w:ascii="Arial" w:hAnsi="Arial" w:cs="Arial"/>
          <w:sz w:val="24"/>
          <w:szCs w:val="24"/>
          <w:lang w:val="es-419"/>
        </w:rPr>
        <w:t>symptoms</w:t>
      </w:r>
      <w:proofErr w:type="spellEnd"/>
      <w:r w:rsidRPr="00B21E04">
        <w:rPr>
          <w:rFonts w:ascii="Arial" w:hAnsi="Arial" w:cs="Arial"/>
          <w:sz w:val="24"/>
          <w:szCs w:val="24"/>
          <w:lang w:val="es-419"/>
        </w:rPr>
        <w:t xml:space="preserve"> </w:t>
      </w:r>
      <w:proofErr w:type="spellStart"/>
      <w:r w:rsidRPr="00B21E04">
        <w:rPr>
          <w:rFonts w:ascii="Arial" w:hAnsi="Arial" w:cs="Arial"/>
          <w:sz w:val="24"/>
          <w:szCs w:val="24"/>
          <w:lang w:val="es-419"/>
        </w:rPr>
        <w:t>during</w:t>
      </w:r>
      <w:proofErr w:type="spellEnd"/>
      <w:r w:rsidRPr="00B21E04">
        <w:rPr>
          <w:rFonts w:ascii="Arial" w:hAnsi="Arial" w:cs="Arial"/>
          <w:sz w:val="24"/>
          <w:szCs w:val="24"/>
          <w:lang w:val="es-419"/>
        </w:rPr>
        <w:t xml:space="preserve"> </w:t>
      </w:r>
      <w:proofErr w:type="spellStart"/>
      <w:r w:rsidRPr="00B21E04">
        <w:rPr>
          <w:rFonts w:ascii="Arial" w:hAnsi="Arial" w:cs="Arial"/>
          <w:sz w:val="24"/>
          <w:szCs w:val="24"/>
          <w:lang w:val="es-419"/>
        </w:rPr>
        <w:t>long-duration</w:t>
      </w:r>
      <w:proofErr w:type="spellEnd"/>
      <w:r w:rsidRPr="00B21E04">
        <w:rPr>
          <w:rFonts w:ascii="Arial" w:hAnsi="Arial" w:cs="Arial"/>
          <w:sz w:val="24"/>
          <w:szCs w:val="24"/>
          <w:lang w:val="es-419"/>
        </w:rPr>
        <w:t xml:space="preserve"> orbital </w:t>
      </w:r>
      <w:proofErr w:type="spellStart"/>
      <w:r w:rsidRPr="00B21E04">
        <w:rPr>
          <w:rFonts w:ascii="Arial" w:hAnsi="Arial" w:cs="Arial"/>
          <w:sz w:val="24"/>
          <w:szCs w:val="24"/>
          <w:lang w:val="es-419"/>
        </w:rPr>
        <w:t>spaceflight</w:t>
      </w:r>
      <w:proofErr w:type="spellEnd"/>
      <w:r w:rsidRPr="00B21E04">
        <w:rPr>
          <w:rFonts w:ascii="Arial" w:hAnsi="Arial" w:cs="Arial"/>
          <w:sz w:val="24"/>
          <w:szCs w:val="24"/>
          <w:lang w:val="es-419"/>
        </w:rPr>
        <w:t xml:space="preserve">. </w:t>
      </w:r>
      <w:proofErr w:type="spellStart"/>
      <w:r w:rsidRPr="00B21E04">
        <w:rPr>
          <w:rFonts w:ascii="Arial" w:hAnsi="Arial" w:cs="Arial"/>
          <w:sz w:val="24"/>
          <w:szCs w:val="24"/>
          <w:lang w:val="es-419"/>
        </w:rPr>
        <w:t>Int</w:t>
      </w:r>
      <w:proofErr w:type="spellEnd"/>
      <w:r w:rsidRPr="00B21E04">
        <w:rPr>
          <w:rFonts w:ascii="Arial" w:hAnsi="Arial" w:cs="Arial"/>
          <w:sz w:val="24"/>
          <w:szCs w:val="24"/>
          <w:lang w:val="es-419"/>
        </w:rPr>
        <w:t xml:space="preserve"> J Gen </w:t>
      </w:r>
      <w:proofErr w:type="spellStart"/>
      <w:r w:rsidRPr="00B21E04">
        <w:rPr>
          <w:rFonts w:ascii="Arial" w:hAnsi="Arial" w:cs="Arial"/>
          <w:sz w:val="24"/>
          <w:szCs w:val="24"/>
          <w:lang w:val="es-419"/>
        </w:rPr>
        <w:t>Med</w:t>
      </w:r>
      <w:proofErr w:type="spellEnd"/>
      <w:r w:rsidRPr="00B21E04">
        <w:rPr>
          <w:rFonts w:ascii="Arial" w:hAnsi="Arial" w:cs="Arial"/>
          <w:sz w:val="24"/>
          <w:szCs w:val="24"/>
          <w:lang w:val="es-419"/>
        </w:rPr>
        <w:t xml:space="preserve">. </w:t>
      </w:r>
      <w:proofErr w:type="gramStart"/>
      <w:r w:rsidRPr="00B21E04">
        <w:rPr>
          <w:rFonts w:ascii="Arial" w:hAnsi="Arial" w:cs="Arial"/>
          <w:sz w:val="24"/>
          <w:szCs w:val="24"/>
          <w:lang w:val="es-419"/>
        </w:rPr>
        <w:t>2016;9:383</w:t>
      </w:r>
      <w:proofErr w:type="gramEnd"/>
      <w:r w:rsidRPr="00B21E04">
        <w:rPr>
          <w:rFonts w:ascii="Arial" w:hAnsi="Arial" w:cs="Arial"/>
          <w:sz w:val="24"/>
          <w:szCs w:val="24"/>
          <w:lang w:val="es-419"/>
        </w:rPr>
        <w:t xml:space="preserve">-391. </w:t>
      </w:r>
      <w:proofErr w:type="spellStart"/>
      <w:r w:rsidRPr="00B21E04">
        <w:rPr>
          <w:rFonts w:ascii="Arial" w:hAnsi="Arial" w:cs="Arial"/>
          <w:sz w:val="24"/>
          <w:szCs w:val="24"/>
          <w:lang w:val="es-419"/>
        </w:rPr>
        <w:t>Published</w:t>
      </w:r>
      <w:proofErr w:type="spellEnd"/>
      <w:r w:rsidRPr="00B21E04">
        <w:rPr>
          <w:rFonts w:ascii="Arial" w:hAnsi="Arial" w:cs="Arial"/>
          <w:sz w:val="24"/>
          <w:szCs w:val="24"/>
          <w:lang w:val="es-419"/>
        </w:rPr>
        <w:t xml:space="preserve"> 2016 Nov 3. doi:10.2147/IJGM.S114188</w:t>
      </w:r>
    </w:p>
    <w:p w14:paraId="32BC61BC" w14:textId="77777777" w:rsidR="00DC6FA2" w:rsidRDefault="00070E04" w:rsidP="00DC6FA2">
      <w:pPr>
        <w:spacing w:before="30" w:after="0" w:line="240" w:lineRule="auto"/>
        <w:ind w:left="360"/>
        <w:rPr>
          <w:rFonts w:ascii="Arial" w:hAnsi="Arial" w:cs="Arial"/>
          <w:sz w:val="24"/>
          <w:szCs w:val="24"/>
          <w:lang w:val="es-419"/>
        </w:rPr>
      </w:pPr>
      <w:r>
        <w:fldChar w:fldCharType="begin"/>
      </w:r>
      <w:r w:rsidRPr="0047607D">
        <w:rPr>
          <w:lang w:val="es-419"/>
          <w:rPrChange w:id="284" w:author="Evelyn Lopes" w:date="2021-10-13T21:47:00Z">
            <w:rPr/>
          </w:rPrChange>
        </w:rPr>
        <w:instrText xml:space="preserve"> HYPERLINK "https://www.ncbi.nlm.nih.gov/pmc/articles/PMC5098747/" </w:instrText>
      </w:r>
      <w:r>
        <w:fldChar w:fldCharType="separate"/>
      </w:r>
      <w:r w:rsidR="00DC6FA2" w:rsidRPr="008F78D2">
        <w:rPr>
          <w:rStyle w:val="Hyperlink"/>
          <w:rFonts w:ascii="Arial" w:hAnsi="Arial" w:cs="Arial"/>
          <w:sz w:val="24"/>
          <w:szCs w:val="24"/>
          <w:lang w:val="es-419"/>
        </w:rPr>
        <w:t>https://www.ncbi.nlm.nih.gov/pmc/articles/PMC5098747/</w:t>
      </w:r>
      <w:r>
        <w:rPr>
          <w:rStyle w:val="Hyperlink"/>
          <w:rFonts w:ascii="Arial" w:hAnsi="Arial" w:cs="Arial"/>
          <w:sz w:val="24"/>
          <w:szCs w:val="24"/>
          <w:lang w:val="es-419"/>
        </w:rPr>
        <w:fldChar w:fldCharType="end"/>
      </w:r>
      <w:r w:rsidR="00DC6FA2">
        <w:rPr>
          <w:rFonts w:ascii="Arial" w:hAnsi="Arial" w:cs="Arial"/>
          <w:sz w:val="24"/>
          <w:szCs w:val="24"/>
          <w:lang w:val="es-419"/>
        </w:rPr>
        <w:t xml:space="preserve"> </w:t>
      </w:r>
    </w:p>
    <w:p w14:paraId="78D3B571" w14:textId="77777777" w:rsidR="00DC6FA2" w:rsidRDefault="00DC6FA2" w:rsidP="00DC6FA2">
      <w:pPr>
        <w:spacing w:before="30" w:after="0" w:line="240" w:lineRule="auto"/>
        <w:rPr>
          <w:rFonts w:ascii="Arial" w:hAnsi="Arial" w:cs="Arial"/>
          <w:sz w:val="24"/>
          <w:szCs w:val="24"/>
          <w:lang w:val="es-419"/>
        </w:rPr>
      </w:pPr>
    </w:p>
    <w:p w14:paraId="56D2D95D" w14:textId="6A55CE2E" w:rsidR="00DC6FA2" w:rsidRPr="006616A7" w:rsidRDefault="00DC6FA2" w:rsidP="00DC6FA2">
      <w:pPr>
        <w:pBdr>
          <w:bottom w:val="single" w:sz="6" w:space="1" w:color="auto"/>
        </w:pBdr>
        <w:spacing w:before="30" w:after="0" w:line="240" w:lineRule="auto"/>
        <w:rPr>
          <w:rFonts w:ascii="Arial" w:hAnsi="Arial" w:cs="Arial"/>
          <w:sz w:val="24"/>
          <w:szCs w:val="24"/>
          <w:lang w:val="es-419"/>
        </w:rPr>
      </w:pPr>
      <w:r>
        <w:rPr>
          <w:rFonts w:ascii="Arial" w:hAnsi="Arial" w:cs="Arial"/>
          <w:sz w:val="24"/>
          <w:szCs w:val="24"/>
          <w:lang w:val="es-419"/>
        </w:rPr>
        <w:lastRenderedPageBreak/>
        <w:t xml:space="preserve">6 </w:t>
      </w:r>
      <w:r w:rsidRPr="00B0053D">
        <w:rPr>
          <w:rFonts w:ascii="Arial" w:hAnsi="Arial" w:cs="Arial"/>
          <w:sz w:val="24"/>
          <w:szCs w:val="24"/>
          <w:lang w:val="es-419"/>
        </w:rPr>
        <w:t xml:space="preserve">Stewart LH, </w:t>
      </w:r>
      <w:proofErr w:type="spellStart"/>
      <w:r w:rsidRPr="00B0053D">
        <w:rPr>
          <w:rFonts w:ascii="Arial" w:hAnsi="Arial" w:cs="Arial"/>
          <w:sz w:val="24"/>
          <w:szCs w:val="24"/>
          <w:lang w:val="es-419"/>
        </w:rPr>
        <w:t>Trunkey</w:t>
      </w:r>
      <w:proofErr w:type="spellEnd"/>
      <w:r w:rsidRPr="00B0053D">
        <w:rPr>
          <w:rFonts w:ascii="Arial" w:hAnsi="Arial" w:cs="Arial"/>
          <w:sz w:val="24"/>
          <w:szCs w:val="24"/>
          <w:lang w:val="es-419"/>
        </w:rPr>
        <w:t xml:space="preserve"> D, Rebagliati GS. </w:t>
      </w:r>
      <w:proofErr w:type="spellStart"/>
      <w:r w:rsidRPr="00B0053D">
        <w:rPr>
          <w:rFonts w:ascii="Arial" w:hAnsi="Arial" w:cs="Arial"/>
          <w:sz w:val="24"/>
          <w:szCs w:val="24"/>
          <w:lang w:val="es-419"/>
        </w:rPr>
        <w:t>Emergency</w:t>
      </w:r>
      <w:proofErr w:type="spellEnd"/>
      <w:r w:rsidRPr="00B0053D">
        <w:rPr>
          <w:rFonts w:ascii="Arial" w:hAnsi="Arial" w:cs="Arial"/>
          <w:sz w:val="24"/>
          <w:szCs w:val="24"/>
          <w:lang w:val="es-419"/>
        </w:rPr>
        <w:t xml:space="preserve"> medicine in space. J </w:t>
      </w:r>
      <w:proofErr w:type="spellStart"/>
      <w:r w:rsidRPr="00B0053D">
        <w:rPr>
          <w:rFonts w:ascii="Arial" w:hAnsi="Arial" w:cs="Arial"/>
          <w:sz w:val="24"/>
          <w:szCs w:val="24"/>
          <w:lang w:val="es-419"/>
        </w:rPr>
        <w:t>Emerg</w:t>
      </w:r>
      <w:proofErr w:type="spellEnd"/>
      <w:r w:rsidRPr="00B0053D">
        <w:rPr>
          <w:rFonts w:ascii="Arial" w:hAnsi="Arial" w:cs="Arial"/>
          <w:sz w:val="24"/>
          <w:szCs w:val="24"/>
          <w:lang w:val="es-419"/>
        </w:rPr>
        <w:t xml:space="preserve"> </w:t>
      </w:r>
      <w:proofErr w:type="spellStart"/>
      <w:r w:rsidRPr="00B0053D">
        <w:rPr>
          <w:rFonts w:ascii="Arial" w:hAnsi="Arial" w:cs="Arial"/>
          <w:sz w:val="24"/>
          <w:szCs w:val="24"/>
          <w:lang w:val="es-419"/>
        </w:rPr>
        <w:t>Med</w:t>
      </w:r>
      <w:proofErr w:type="spellEnd"/>
      <w:r w:rsidRPr="00B0053D">
        <w:rPr>
          <w:rFonts w:ascii="Arial" w:hAnsi="Arial" w:cs="Arial"/>
          <w:sz w:val="24"/>
          <w:szCs w:val="24"/>
          <w:lang w:val="es-419"/>
        </w:rPr>
        <w:t xml:space="preserve">. 2007 Jan;32(1):45-54. </w:t>
      </w:r>
      <w:proofErr w:type="spellStart"/>
      <w:r w:rsidRPr="00B0053D">
        <w:rPr>
          <w:rFonts w:ascii="Arial" w:hAnsi="Arial" w:cs="Arial"/>
          <w:sz w:val="24"/>
          <w:szCs w:val="24"/>
          <w:lang w:val="es-419"/>
        </w:rPr>
        <w:t>doi</w:t>
      </w:r>
      <w:proofErr w:type="spellEnd"/>
      <w:r w:rsidRPr="00B0053D">
        <w:rPr>
          <w:rFonts w:ascii="Arial" w:hAnsi="Arial" w:cs="Arial"/>
          <w:sz w:val="24"/>
          <w:szCs w:val="24"/>
          <w:lang w:val="es-419"/>
        </w:rPr>
        <w:t>: 10.1016/j.jemermed.2006.05.031. PMID: 17239732.</w:t>
      </w:r>
      <w:r>
        <w:rPr>
          <w:rFonts w:ascii="Arial" w:hAnsi="Arial" w:cs="Arial"/>
          <w:sz w:val="24"/>
          <w:szCs w:val="24"/>
          <w:lang w:val="es-419"/>
        </w:rPr>
        <w:t xml:space="preserve"> </w:t>
      </w:r>
      <w:hyperlink r:id="rId37" w:history="1">
        <w:r w:rsidRPr="008F78D2">
          <w:rPr>
            <w:rStyle w:val="Hyperlink"/>
            <w:rFonts w:ascii="Arial" w:hAnsi="Arial" w:cs="Arial"/>
            <w:sz w:val="24"/>
            <w:szCs w:val="24"/>
            <w:lang w:val="es-419"/>
          </w:rPr>
          <w:t>https://pubmed.ncbi.nlm.nih.gov/17239732/</w:t>
        </w:r>
      </w:hyperlink>
      <w:r>
        <w:rPr>
          <w:rFonts w:ascii="Arial" w:hAnsi="Arial" w:cs="Arial"/>
          <w:sz w:val="24"/>
          <w:szCs w:val="24"/>
          <w:lang w:val="es-419"/>
        </w:rPr>
        <w:t xml:space="preserve"> </w:t>
      </w:r>
    </w:p>
    <w:p w14:paraId="1E279D8F" w14:textId="70D42D45" w:rsidR="00DC6FA2" w:rsidRDefault="00DC6FA2" w:rsidP="00DC6FA2">
      <w:pPr>
        <w:spacing w:before="30" w:after="0" w:line="360" w:lineRule="auto"/>
        <w:rPr>
          <w:rFonts w:ascii="Arial" w:eastAsia="Arial" w:hAnsi="Arial" w:cs="Arial"/>
          <w:sz w:val="24"/>
          <w:szCs w:val="24"/>
        </w:rPr>
      </w:pPr>
    </w:p>
    <w:p w14:paraId="16D9A45C" w14:textId="1F36D408" w:rsidR="00DC6FA2" w:rsidRPr="006E5B51" w:rsidRDefault="00DC6FA2" w:rsidP="00DC6FA2">
      <w:pPr>
        <w:spacing w:before="30" w:after="0" w:line="360" w:lineRule="auto"/>
        <w:rPr>
          <w:rFonts w:ascii="Arial" w:eastAsia="Arial" w:hAnsi="Arial" w:cs="Arial"/>
          <w:sz w:val="24"/>
          <w:szCs w:val="24"/>
        </w:rPr>
      </w:pPr>
      <w:r>
        <w:rPr>
          <w:rFonts w:ascii="Arial" w:eastAsia="Arial" w:hAnsi="Arial" w:cs="Arial"/>
          <w:sz w:val="24"/>
          <w:szCs w:val="24"/>
        </w:rPr>
        <w:t>REFERÊNCIAS</w:t>
      </w:r>
      <w:r w:rsidR="00040458">
        <w:rPr>
          <w:rFonts w:ascii="Arial" w:eastAsia="Arial" w:hAnsi="Arial" w:cs="Arial"/>
          <w:sz w:val="24"/>
          <w:szCs w:val="24"/>
        </w:rPr>
        <w:t xml:space="preserve"> CORAÇÃO</w:t>
      </w:r>
    </w:p>
    <w:p w14:paraId="3441C694" w14:textId="77777777" w:rsidR="00C763E3" w:rsidRPr="006E5B51" w:rsidRDefault="00C763E3">
      <w:pPr>
        <w:spacing w:line="360" w:lineRule="auto"/>
        <w:jc w:val="both"/>
        <w:rPr>
          <w:rFonts w:ascii="Arial" w:eastAsia="Arial" w:hAnsi="Arial" w:cs="Arial"/>
          <w:sz w:val="24"/>
          <w:szCs w:val="24"/>
        </w:rPr>
      </w:pPr>
    </w:p>
    <w:sectPr w:rsidR="00C763E3" w:rsidRPr="006E5B51" w:rsidSect="0006138C">
      <w:headerReference w:type="default" r:id="rId38"/>
      <w:pgSz w:w="11906" w:h="16838"/>
      <w:pgMar w:top="1701" w:right="1134" w:bottom="1134"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3511" w14:textId="77777777" w:rsidR="00BA1DE0" w:rsidRDefault="00BA1DE0">
      <w:pPr>
        <w:spacing w:after="0" w:line="240" w:lineRule="auto"/>
      </w:pPr>
      <w:r>
        <w:separator/>
      </w:r>
    </w:p>
  </w:endnote>
  <w:endnote w:type="continuationSeparator" w:id="0">
    <w:p w14:paraId="5E56E044" w14:textId="77777777" w:rsidR="00BA1DE0" w:rsidRDefault="00BA1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2120" w14:textId="77777777" w:rsidR="00BA1DE0" w:rsidRDefault="00BA1DE0">
      <w:pPr>
        <w:spacing w:after="0" w:line="240" w:lineRule="auto"/>
      </w:pPr>
      <w:r>
        <w:separator/>
      </w:r>
    </w:p>
  </w:footnote>
  <w:footnote w:type="continuationSeparator" w:id="0">
    <w:p w14:paraId="5775B4CD" w14:textId="77777777" w:rsidR="00BA1DE0" w:rsidRDefault="00BA1DE0">
      <w:pPr>
        <w:spacing w:after="0" w:line="240" w:lineRule="auto"/>
      </w:pPr>
      <w:r>
        <w:continuationSeparator/>
      </w:r>
    </w:p>
  </w:footnote>
  <w:footnote w:id="1">
    <w:p w14:paraId="67F00042" w14:textId="5C34DCB4" w:rsidR="00C763E3" w:rsidRDefault="004F1FBE">
      <w:pPr>
        <w:pBdr>
          <w:top w:val="nil"/>
          <w:left w:val="nil"/>
          <w:bottom w:val="nil"/>
          <w:right w:val="nil"/>
          <w:between w:val="nil"/>
        </w:pBdr>
        <w:spacing w:after="0" w:line="240" w:lineRule="auto"/>
        <w:jc w:val="both"/>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Gravidade (g) é a força de atração que existe entre todas as partículas com massa no universo e, de acordo com as Leis de Newton, é responsável por manter objetos em órbita em torno uns dos outros</w:t>
      </w:r>
      <w:r>
        <w:rPr>
          <w:rFonts w:ascii="Cambria Math" w:eastAsia="Cambria Math" w:hAnsi="Cambria Math" w:cs="Cambria Math"/>
          <w:color w:val="000000"/>
          <w:sz w:val="20"/>
          <w:szCs w:val="20"/>
        </w:rPr>
        <w:t>.</w:t>
      </w:r>
      <w:r>
        <w:rPr>
          <w:rFonts w:ascii="Arial" w:eastAsia="Arial" w:hAnsi="Arial" w:cs="Arial"/>
          <w:color w:val="000000"/>
          <w:sz w:val="20"/>
          <w:szCs w:val="20"/>
          <w:vertAlign w:val="superscript"/>
        </w:rPr>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9415" w14:textId="11005D02" w:rsidR="00C763E3" w:rsidRDefault="004F1FBE">
    <w:pPr>
      <w:pBdr>
        <w:top w:val="nil"/>
        <w:left w:val="nil"/>
        <w:bottom w:val="nil"/>
        <w:right w:val="nil"/>
        <w:between w:val="nil"/>
      </w:pBdr>
      <w:tabs>
        <w:tab w:val="center" w:pos="4252"/>
        <w:tab w:val="right" w:pos="8504"/>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B601A6">
      <w:rPr>
        <w:rFonts w:cs="Calibri"/>
        <w:noProof/>
        <w:color w:val="000000"/>
      </w:rPr>
      <w:t>3</w:t>
    </w:r>
    <w:r>
      <w:rPr>
        <w:rFonts w:cs="Calibri"/>
        <w:color w:val="000000"/>
      </w:rPr>
      <w:fldChar w:fldCharType="end"/>
    </w:r>
  </w:p>
  <w:p w14:paraId="7F69C4BD" w14:textId="77777777" w:rsidR="00C763E3" w:rsidRDefault="00C763E3">
    <w:pPr>
      <w:pBdr>
        <w:top w:val="nil"/>
        <w:left w:val="nil"/>
        <w:bottom w:val="nil"/>
        <w:right w:val="nil"/>
        <w:between w:val="nil"/>
      </w:pBdr>
      <w:tabs>
        <w:tab w:val="center" w:pos="4252"/>
        <w:tab w:val="right" w:pos="8504"/>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046"/>
    <w:multiLevelType w:val="multilevel"/>
    <w:tmpl w:val="F9F24F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7B3353"/>
    <w:multiLevelType w:val="hybridMultilevel"/>
    <w:tmpl w:val="FD147BE8"/>
    <w:lvl w:ilvl="0" w:tplc="DB68E39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5C561E58"/>
    <w:multiLevelType w:val="hybridMultilevel"/>
    <w:tmpl w:val="AA9CC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w15:presenceInfo w15:providerId="None" w15:userId="Luis"/>
  </w15:person>
  <w15:person w15:author="Evelyn Lopes">
    <w15:presenceInfo w15:providerId="Windows Live" w15:userId="662a175dc6f3f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E3"/>
    <w:rsid w:val="000045E1"/>
    <w:rsid w:val="00014B0A"/>
    <w:rsid w:val="00036977"/>
    <w:rsid w:val="00040458"/>
    <w:rsid w:val="000538C7"/>
    <w:rsid w:val="0006138C"/>
    <w:rsid w:val="00063F05"/>
    <w:rsid w:val="000646CB"/>
    <w:rsid w:val="00070E04"/>
    <w:rsid w:val="00081C2A"/>
    <w:rsid w:val="00094861"/>
    <w:rsid w:val="000A531F"/>
    <w:rsid w:val="000C09AC"/>
    <w:rsid w:val="000D0C1A"/>
    <w:rsid w:val="000D28DC"/>
    <w:rsid w:val="000F57B8"/>
    <w:rsid w:val="00124C6C"/>
    <w:rsid w:val="00157CAF"/>
    <w:rsid w:val="0016529F"/>
    <w:rsid w:val="001712B7"/>
    <w:rsid w:val="00171A73"/>
    <w:rsid w:val="00177A3F"/>
    <w:rsid w:val="001A50E8"/>
    <w:rsid w:val="001B1329"/>
    <w:rsid w:val="001D1EB8"/>
    <w:rsid w:val="001D4762"/>
    <w:rsid w:val="001F1C05"/>
    <w:rsid w:val="002061F1"/>
    <w:rsid w:val="00207889"/>
    <w:rsid w:val="00212F95"/>
    <w:rsid w:val="00235BA2"/>
    <w:rsid w:val="00244809"/>
    <w:rsid w:val="00254ADA"/>
    <w:rsid w:val="002742CC"/>
    <w:rsid w:val="00284CDC"/>
    <w:rsid w:val="002871D6"/>
    <w:rsid w:val="002A5924"/>
    <w:rsid w:val="002A7D65"/>
    <w:rsid w:val="002B260C"/>
    <w:rsid w:val="002C3A92"/>
    <w:rsid w:val="002C6655"/>
    <w:rsid w:val="002D0966"/>
    <w:rsid w:val="002D4474"/>
    <w:rsid w:val="002F0497"/>
    <w:rsid w:val="00321150"/>
    <w:rsid w:val="003213FF"/>
    <w:rsid w:val="00332E1A"/>
    <w:rsid w:val="003431C7"/>
    <w:rsid w:val="0035144D"/>
    <w:rsid w:val="00356FE1"/>
    <w:rsid w:val="00365DAD"/>
    <w:rsid w:val="00372B6E"/>
    <w:rsid w:val="00382291"/>
    <w:rsid w:val="003914D7"/>
    <w:rsid w:val="003C72E3"/>
    <w:rsid w:val="003E3C2B"/>
    <w:rsid w:val="003F0E0A"/>
    <w:rsid w:val="00402227"/>
    <w:rsid w:val="0040784D"/>
    <w:rsid w:val="004221B5"/>
    <w:rsid w:val="0046040F"/>
    <w:rsid w:val="00462C13"/>
    <w:rsid w:val="0047607D"/>
    <w:rsid w:val="00476BB8"/>
    <w:rsid w:val="004A7602"/>
    <w:rsid w:val="004C4B1C"/>
    <w:rsid w:val="004C6F2C"/>
    <w:rsid w:val="004F194B"/>
    <w:rsid w:val="004F1FBE"/>
    <w:rsid w:val="004F33BC"/>
    <w:rsid w:val="00516411"/>
    <w:rsid w:val="00521ADE"/>
    <w:rsid w:val="00531BED"/>
    <w:rsid w:val="0053568E"/>
    <w:rsid w:val="005472EA"/>
    <w:rsid w:val="00552241"/>
    <w:rsid w:val="00580B98"/>
    <w:rsid w:val="005A18D4"/>
    <w:rsid w:val="005B400C"/>
    <w:rsid w:val="005D0840"/>
    <w:rsid w:val="005E0E8F"/>
    <w:rsid w:val="005E56DB"/>
    <w:rsid w:val="005F5403"/>
    <w:rsid w:val="00606115"/>
    <w:rsid w:val="006451A2"/>
    <w:rsid w:val="0065353D"/>
    <w:rsid w:val="00660BB3"/>
    <w:rsid w:val="006616A7"/>
    <w:rsid w:val="00670E73"/>
    <w:rsid w:val="00680F77"/>
    <w:rsid w:val="0069018E"/>
    <w:rsid w:val="00696F26"/>
    <w:rsid w:val="006A7656"/>
    <w:rsid w:val="006C2112"/>
    <w:rsid w:val="006E0C03"/>
    <w:rsid w:val="006E5B51"/>
    <w:rsid w:val="00723D1A"/>
    <w:rsid w:val="00741467"/>
    <w:rsid w:val="007665D2"/>
    <w:rsid w:val="00790E15"/>
    <w:rsid w:val="00792129"/>
    <w:rsid w:val="007A2DAF"/>
    <w:rsid w:val="007E09A5"/>
    <w:rsid w:val="0081322F"/>
    <w:rsid w:val="0081343D"/>
    <w:rsid w:val="00822A90"/>
    <w:rsid w:val="0082379F"/>
    <w:rsid w:val="00834F6C"/>
    <w:rsid w:val="0084465D"/>
    <w:rsid w:val="00852075"/>
    <w:rsid w:val="008655AF"/>
    <w:rsid w:val="008C59BB"/>
    <w:rsid w:val="008D1304"/>
    <w:rsid w:val="008E0CBA"/>
    <w:rsid w:val="008F2C2B"/>
    <w:rsid w:val="00900E07"/>
    <w:rsid w:val="00906F29"/>
    <w:rsid w:val="009158D5"/>
    <w:rsid w:val="0092126E"/>
    <w:rsid w:val="00921E74"/>
    <w:rsid w:val="00983934"/>
    <w:rsid w:val="009867AF"/>
    <w:rsid w:val="00993799"/>
    <w:rsid w:val="009E50E6"/>
    <w:rsid w:val="009F33CD"/>
    <w:rsid w:val="00A10F20"/>
    <w:rsid w:val="00A12AB8"/>
    <w:rsid w:val="00A13468"/>
    <w:rsid w:val="00A278F6"/>
    <w:rsid w:val="00A43B6C"/>
    <w:rsid w:val="00A676F4"/>
    <w:rsid w:val="00A86A04"/>
    <w:rsid w:val="00A945DB"/>
    <w:rsid w:val="00AA180F"/>
    <w:rsid w:val="00AB1DD0"/>
    <w:rsid w:val="00AB6919"/>
    <w:rsid w:val="00AD6BA0"/>
    <w:rsid w:val="00AF3D60"/>
    <w:rsid w:val="00B0053D"/>
    <w:rsid w:val="00B00A9A"/>
    <w:rsid w:val="00B068D2"/>
    <w:rsid w:val="00B21E04"/>
    <w:rsid w:val="00B21FC2"/>
    <w:rsid w:val="00B334CA"/>
    <w:rsid w:val="00B3386A"/>
    <w:rsid w:val="00B4133E"/>
    <w:rsid w:val="00B41A51"/>
    <w:rsid w:val="00B42D34"/>
    <w:rsid w:val="00B52E09"/>
    <w:rsid w:val="00B601A6"/>
    <w:rsid w:val="00B77D46"/>
    <w:rsid w:val="00B85DF4"/>
    <w:rsid w:val="00B86DAA"/>
    <w:rsid w:val="00BA1DE0"/>
    <w:rsid w:val="00BE573A"/>
    <w:rsid w:val="00BF2D63"/>
    <w:rsid w:val="00BF62CE"/>
    <w:rsid w:val="00C15082"/>
    <w:rsid w:val="00C40F9E"/>
    <w:rsid w:val="00C763E3"/>
    <w:rsid w:val="00C77258"/>
    <w:rsid w:val="00CA589A"/>
    <w:rsid w:val="00CA740B"/>
    <w:rsid w:val="00CD7F1F"/>
    <w:rsid w:val="00CE041E"/>
    <w:rsid w:val="00CE5543"/>
    <w:rsid w:val="00CF1E7E"/>
    <w:rsid w:val="00CF5FD9"/>
    <w:rsid w:val="00D037D7"/>
    <w:rsid w:val="00D128C3"/>
    <w:rsid w:val="00D137F8"/>
    <w:rsid w:val="00D31784"/>
    <w:rsid w:val="00D37C44"/>
    <w:rsid w:val="00D4285B"/>
    <w:rsid w:val="00D45AF1"/>
    <w:rsid w:val="00D74D81"/>
    <w:rsid w:val="00D83539"/>
    <w:rsid w:val="00D8689C"/>
    <w:rsid w:val="00DA79C7"/>
    <w:rsid w:val="00DB7C0B"/>
    <w:rsid w:val="00DC6FA2"/>
    <w:rsid w:val="00DD529C"/>
    <w:rsid w:val="00DD5B36"/>
    <w:rsid w:val="00DE503C"/>
    <w:rsid w:val="00DF566A"/>
    <w:rsid w:val="00E04C47"/>
    <w:rsid w:val="00E20F97"/>
    <w:rsid w:val="00E22DF6"/>
    <w:rsid w:val="00E238FB"/>
    <w:rsid w:val="00E27497"/>
    <w:rsid w:val="00E41A36"/>
    <w:rsid w:val="00E73013"/>
    <w:rsid w:val="00E85726"/>
    <w:rsid w:val="00EF3966"/>
    <w:rsid w:val="00F01898"/>
    <w:rsid w:val="00F44FBC"/>
    <w:rsid w:val="00F56C4F"/>
    <w:rsid w:val="00F7023A"/>
    <w:rsid w:val="00F8611F"/>
    <w:rsid w:val="00FA3717"/>
    <w:rsid w:val="00FA5D70"/>
    <w:rsid w:val="00FA5DB6"/>
    <w:rsid w:val="00FD0CDE"/>
    <w:rsid w:val="00FE23F7"/>
    <w:rsid w:val="00FF2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76D7F"/>
  <w15:docId w15:val="{C5E2B7A9-32F2-4F64-8BC7-239EF9F4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B86"/>
    <w:rPr>
      <w:rFonts w:cs="Times New Roman"/>
    </w:rPr>
  </w:style>
  <w:style w:type="paragraph" w:styleId="Ttulo1">
    <w:name w:val="heading 1"/>
    <w:basedOn w:val="Normal"/>
    <w:next w:val="Normal"/>
    <w:link w:val="Ttulo1Char"/>
    <w:uiPriority w:val="9"/>
    <w:qFormat/>
    <w:rsid w:val="0075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65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emEspaamento">
    <w:name w:val="No Spacing"/>
    <w:link w:val="SemEspaamentoChar"/>
    <w:uiPriority w:val="1"/>
    <w:qFormat/>
    <w:rsid w:val="00E96B86"/>
    <w:pPr>
      <w:spacing w:after="0" w:line="240" w:lineRule="auto"/>
    </w:pPr>
    <w:rPr>
      <w:rFonts w:eastAsia="Times New Roman" w:cs="Times New Roman"/>
    </w:rPr>
  </w:style>
  <w:style w:type="character" w:customStyle="1" w:styleId="autor">
    <w:name w:val="autor"/>
    <w:rsid w:val="00E96B86"/>
  </w:style>
  <w:style w:type="paragraph" w:styleId="Textodenotaderodap">
    <w:name w:val="footnote text"/>
    <w:basedOn w:val="Normal"/>
    <w:link w:val="TextodenotaderodapChar"/>
    <w:uiPriority w:val="99"/>
    <w:semiHidden/>
    <w:unhideWhenUsed/>
    <w:rsid w:val="00E96B8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96B86"/>
    <w:rPr>
      <w:rFonts w:ascii="Calibri" w:eastAsia="Calibri" w:hAnsi="Calibri" w:cs="Times New Roman"/>
      <w:sz w:val="20"/>
      <w:szCs w:val="20"/>
    </w:rPr>
  </w:style>
  <w:style w:type="character" w:styleId="Refdenotaderodap">
    <w:name w:val="footnote reference"/>
    <w:basedOn w:val="Fontepargpadro"/>
    <w:uiPriority w:val="99"/>
    <w:semiHidden/>
    <w:unhideWhenUsed/>
    <w:rsid w:val="00E96B86"/>
    <w:rPr>
      <w:vertAlign w:val="superscript"/>
    </w:rPr>
  </w:style>
  <w:style w:type="paragraph" w:customStyle="1" w:styleId="Referencia">
    <w:name w:val="Referencia"/>
    <w:basedOn w:val="Normal"/>
    <w:rsid w:val="000030C5"/>
    <w:pPr>
      <w:overflowPunct w:val="0"/>
      <w:autoSpaceDE w:val="0"/>
      <w:autoSpaceDN w:val="0"/>
      <w:adjustRightInd w:val="0"/>
      <w:spacing w:before="60" w:after="60" w:line="240" w:lineRule="auto"/>
      <w:ind w:left="567"/>
      <w:textAlignment w:val="baseline"/>
    </w:pPr>
    <w:rPr>
      <w:rFonts w:ascii="Book Antiqua" w:eastAsia="Times New Roman" w:hAnsi="Book Antiqua"/>
      <w:noProof/>
      <w:sz w:val="20"/>
      <w:szCs w:val="20"/>
    </w:rPr>
  </w:style>
  <w:style w:type="character" w:styleId="Hyperlink">
    <w:name w:val="Hyperlink"/>
    <w:basedOn w:val="Fontepargpadro"/>
    <w:uiPriority w:val="99"/>
    <w:unhideWhenUsed/>
    <w:rsid w:val="00095DE0"/>
    <w:rPr>
      <w:color w:val="0563C1" w:themeColor="hyperlink"/>
      <w:u w:val="single"/>
    </w:rPr>
  </w:style>
  <w:style w:type="character" w:styleId="MenoPendente">
    <w:name w:val="Unresolved Mention"/>
    <w:basedOn w:val="Fontepargpadro"/>
    <w:uiPriority w:val="99"/>
    <w:semiHidden/>
    <w:unhideWhenUsed/>
    <w:rsid w:val="00095DE0"/>
    <w:rPr>
      <w:color w:val="605E5C"/>
      <w:shd w:val="clear" w:color="auto" w:fill="E1DFDD"/>
    </w:rPr>
  </w:style>
  <w:style w:type="character" w:customStyle="1" w:styleId="Ttulo2Char">
    <w:name w:val="Título 2 Char"/>
    <w:basedOn w:val="Fontepargpadro"/>
    <w:link w:val="Ttulo2"/>
    <w:uiPriority w:val="9"/>
    <w:rsid w:val="001652B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Fontepargpadro"/>
    <w:rsid w:val="001652B2"/>
  </w:style>
  <w:style w:type="character" w:customStyle="1" w:styleId="sims-lpo-header-title">
    <w:name w:val="sims-lpo-header-title"/>
    <w:basedOn w:val="Fontepargpadro"/>
    <w:rsid w:val="001652B2"/>
  </w:style>
  <w:style w:type="paragraph" w:styleId="Cabealho">
    <w:name w:val="header"/>
    <w:basedOn w:val="Normal"/>
    <w:link w:val="CabealhoChar"/>
    <w:uiPriority w:val="99"/>
    <w:unhideWhenUsed/>
    <w:rsid w:val="009907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9076B"/>
    <w:rPr>
      <w:rFonts w:ascii="Calibri" w:eastAsia="Calibri" w:hAnsi="Calibri" w:cs="Times New Roman"/>
    </w:rPr>
  </w:style>
  <w:style w:type="paragraph" w:styleId="Rodap">
    <w:name w:val="footer"/>
    <w:basedOn w:val="Normal"/>
    <w:link w:val="RodapChar"/>
    <w:uiPriority w:val="99"/>
    <w:unhideWhenUsed/>
    <w:rsid w:val="0099076B"/>
    <w:pPr>
      <w:tabs>
        <w:tab w:val="center" w:pos="4252"/>
        <w:tab w:val="right" w:pos="8504"/>
      </w:tabs>
      <w:spacing w:after="0" w:line="240" w:lineRule="auto"/>
    </w:pPr>
  </w:style>
  <w:style w:type="character" w:customStyle="1" w:styleId="RodapChar">
    <w:name w:val="Rodapé Char"/>
    <w:basedOn w:val="Fontepargpadro"/>
    <w:link w:val="Rodap"/>
    <w:uiPriority w:val="99"/>
    <w:rsid w:val="0099076B"/>
    <w:rPr>
      <w:rFonts w:ascii="Calibri" w:eastAsia="Calibri" w:hAnsi="Calibri" w:cs="Times New Roman"/>
    </w:rPr>
  </w:style>
  <w:style w:type="table" w:styleId="Tabelacomgrade">
    <w:name w:val="Table Grid"/>
    <w:basedOn w:val="Tabelanormal"/>
    <w:uiPriority w:val="39"/>
    <w:rsid w:val="00E76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03A4A"/>
    <w:pPr>
      <w:ind w:left="720"/>
      <w:contextualSpacing/>
    </w:pPr>
  </w:style>
  <w:style w:type="character" w:customStyle="1" w:styleId="Ttulo1Char">
    <w:name w:val="Título 1 Char"/>
    <w:basedOn w:val="Fontepargpadro"/>
    <w:link w:val="Ttulo1"/>
    <w:uiPriority w:val="9"/>
    <w:rsid w:val="0075024D"/>
    <w:rPr>
      <w:rFonts w:asciiTheme="majorHAnsi" w:eastAsiaTheme="majorEastAsia" w:hAnsiTheme="majorHAnsi" w:cstheme="majorBidi"/>
      <w:color w:val="2F5496" w:themeColor="accent1" w:themeShade="BF"/>
      <w:sz w:val="32"/>
      <w:szCs w:val="32"/>
    </w:rPr>
  </w:style>
  <w:style w:type="character" w:customStyle="1" w:styleId="bkciteavail">
    <w:name w:val="bk_cite_avail"/>
    <w:basedOn w:val="Fontepargpadro"/>
    <w:rsid w:val="0075024D"/>
  </w:style>
  <w:style w:type="paragraph" w:styleId="NormalWeb">
    <w:name w:val="Normal (Web)"/>
    <w:basedOn w:val="Normal"/>
    <w:uiPriority w:val="99"/>
    <w:semiHidden/>
    <w:unhideWhenUsed/>
    <w:rsid w:val="000E768B"/>
    <w:pPr>
      <w:spacing w:before="100" w:beforeAutospacing="1" w:after="100" w:afterAutospacing="1" w:line="240" w:lineRule="auto"/>
    </w:pPr>
    <w:rPr>
      <w:rFonts w:ascii="Times New Roman" w:eastAsia="Times New Roman" w:hAnsi="Times New Roman"/>
      <w:sz w:val="24"/>
      <w:szCs w:val="24"/>
    </w:rPr>
  </w:style>
  <w:style w:type="character" w:customStyle="1" w:styleId="SemEspaamentoChar">
    <w:name w:val="Sem Espaçamento Char"/>
    <w:basedOn w:val="Fontepargpadro"/>
    <w:link w:val="SemEspaamento"/>
    <w:uiPriority w:val="1"/>
    <w:rsid w:val="00100BD3"/>
    <w:rPr>
      <w:rFonts w:ascii="Calibri" w:eastAsia="Times New Roman" w:hAnsi="Calibri" w:cs="Times New Roman"/>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Sumrio1">
    <w:name w:val="toc 1"/>
    <w:basedOn w:val="Normal"/>
    <w:next w:val="Normal"/>
    <w:autoRedefine/>
    <w:uiPriority w:val="39"/>
    <w:semiHidden/>
    <w:unhideWhenUsed/>
    <w:rsid w:val="00B52E09"/>
    <w:pPr>
      <w:spacing w:after="100"/>
    </w:pPr>
  </w:style>
  <w:style w:type="character" w:styleId="HiperlinkVisitado">
    <w:name w:val="FollowedHyperlink"/>
    <w:basedOn w:val="Fontepargpadro"/>
    <w:uiPriority w:val="99"/>
    <w:semiHidden/>
    <w:unhideWhenUsed/>
    <w:rsid w:val="00157CAF"/>
    <w:rPr>
      <w:color w:val="954F72" w:themeColor="followedHyperlink"/>
      <w:u w:val="single"/>
    </w:rPr>
  </w:style>
  <w:style w:type="table" w:styleId="TabeladeGrade4-nfase3">
    <w:name w:val="Grid Table 4 Accent 3"/>
    <w:basedOn w:val="Tabelanormal"/>
    <w:uiPriority w:val="49"/>
    <w:rsid w:val="00DE503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4">
    <w:name w:val="Plain Table 4"/>
    <w:basedOn w:val="Tabelanormal"/>
    <w:uiPriority w:val="44"/>
    <w:rsid w:val="00F56C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rte">
    <w:name w:val="Strong"/>
    <w:basedOn w:val="Fontepargpadro"/>
    <w:uiPriority w:val="22"/>
    <w:qFormat/>
    <w:rsid w:val="000C09AC"/>
    <w:rPr>
      <w:b/>
      <w:bCs/>
    </w:rPr>
  </w:style>
  <w:style w:type="character" w:customStyle="1" w:styleId="highwire-citation-author">
    <w:name w:val="highwire-citation-author"/>
    <w:basedOn w:val="Fontepargpadro"/>
    <w:rsid w:val="006616A7"/>
  </w:style>
  <w:style w:type="character" w:customStyle="1" w:styleId="nlm-given-names">
    <w:name w:val="nlm-given-names"/>
    <w:basedOn w:val="Fontepargpadro"/>
    <w:rsid w:val="006616A7"/>
  </w:style>
  <w:style w:type="character" w:customStyle="1" w:styleId="nlm-surname">
    <w:name w:val="nlm-surname"/>
    <w:basedOn w:val="Fontepargpadro"/>
    <w:rsid w:val="006616A7"/>
  </w:style>
  <w:style w:type="character" w:customStyle="1" w:styleId="highwire-cite-metadata-journal">
    <w:name w:val="highwire-cite-metadata-journal"/>
    <w:basedOn w:val="Fontepargpadro"/>
    <w:rsid w:val="006616A7"/>
  </w:style>
  <w:style w:type="character" w:customStyle="1" w:styleId="highwire-cite-metadata-date">
    <w:name w:val="highwire-cite-metadata-date"/>
    <w:basedOn w:val="Fontepargpadro"/>
    <w:rsid w:val="006616A7"/>
  </w:style>
  <w:style w:type="character" w:customStyle="1" w:styleId="highwire-cite-metadata-volume">
    <w:name w:val="highwire-cite-metadata-volume"/>
    <w:basedOn w:val="Fontepargpadro"/>
    <w:rsid w:val="006616A7"/>
  </w:style>
  <w:style w:type="character" w:customStyle="1" w:styleId="highwire-cite-metadata-issue">
    <w:name w:val="highwire-cite-metadata-issue"/>
    <w:basedOn w:val="Fontepargpadro"/>
    <w:rsid w:val="006616A7"/>
  </w:style>
  <w:style w:type="character" w:customStyle="1" w:styleId="highwire-cite-metadata-pages">
    <w:name w:val="highwire-cite-metadata-pages"/>
    <w:basedOn w:val="Fontepargpadro"/>
    <w:rsid w:val="006616A7"/>
  </w:style>
  <w:style w:type="character" w:customStyle="1" w:styleId="highwire-cite-metadata-doi">
    <w:name w:val="highwire-cite-metadata-doi"/>
    <w:basedOn w:val="Fontepargpadro"/>
    <w:rsid w:val="006616A7"/>
  </w:style>
  <w:style w:type="character" w:customStyle="1" w:styleId="label">
    <w:name w:val="label"/>
    <w:basedOn w:val="Fontepargpadro"/>
    <w:rsid w:val="006616A7"/>
  </w:style>
  <w:style w:type="character" w:styleId="Refdecomentrio">
    <w:name w:val="annotation reference"/>
    <w:basedOn w:val="Fontepargpadro"/>
    <w:uiPriority w:val="99"/>
    <w:semiHidden/>
    <w:unhideWhenUsed/>
    <w:rsid w:val="00B21E04"/>
    <w:rPr>
      <w:sz w:val="16"/>
      <w:szCs w:val="16"/>
    </w:rPr>
  </w:style>
  <w:style w:type="paragraph" w:styleId="Textodecomentrio">
    <w:name w:val="annotation text"/>
    <w:basedOn w:val="Normal"/>
    <w:link w:val="TextodecomentrioChar"/>
    <w:uiPriority w:val="99"/>
    <w:semiHidden/>
    <w:unhideWhenUsed/>
    <w:rsid w:val="00B21E0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1E04"/>
    <w:rPr>
      <w:rFonts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21E04"/>
    <w:rPr>
      <w:b/>
      <w:bCs/>
    </w:rPr>
  </w:style>
  <w:style w:type="character" w:customStyle="1" w:styleId="AssuntodocomentrioChar">
    <w:name w:val="Assunto do comentário Char"/>
    <w:basedOn w:val="TextodecomentrioChar"/>
    <w:link w:val="Assuntodocomentrio"/>
    <w:uiPriority w:val="99"/>
    <w:semiHidden/>
    <w:rsid w:val="00B21E04"/>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8953">
      <w:bodyDiv w:val="1"/>
      <w:marLeft w:val="0"/>
      <w:marRight w:val="0"/>
      <w:marTop w:val="0"/>
      <w:marBottom w:val="0"/>
      <w:divBdr>
        <w:top w:val="none" w:sz="0" w:space="0" w:color="auto"/>
        <w:left w:val="none" w:sz="0" w:space="0" w:color="auto"/>
        <w:bottom w:val="none" w:sz="0" w:space="0" w:color="auto"/>
        <w:right w:val="none" w:sz="0" w:space="0" w:color="auto"/>
      </w:divBdr>
    </w:div>
    <w:div w:id="808287434">
      <w:bodyDiv w:val="1"/>
      <w:marLeft w:val="0"/>
      <w:marRight w:val="0"/>
      <w:marTop w:val="0"/>
      <w:marBottom w:val="0"/>
      <w:divBdr>
        <w:top w:val="none" w:sz="0" w:space="0" w:color="auto"/>
        <w:left w:val="none" w:sz="0" w:space="0" w:color="auto"/>
        <w:bottom w:val="none" w:sz="0" w:space="0" w:color="auto"/>
        <w:right w:val="none" w:sz="0" w:space="0" w:color="auto"/>
      </w:divBdr>
    </w:div>
    <w:div w:id="2035229188">
      <w:bodyDiv w:val="1"/>
      <w:marLeft w:val="0"/>
      <w:marRight w:val="0"/>
      <w:marTop w:val="0"/>
      <w:marBottom w:val="0"/>
      <w:divBdr>
        <w:top w:val="none" w:sz="0" w:space="0" w:color="auto"/>
        <w:left w:val="none" w:sz="0" w:space="0" w:color="auto"/>
        <w:bottom w:val="none" w:sz="0" w:space="0" w:color="auto"/>
        <w:right w:val="none" w:sz="0" w:space="0" w:color="auto"/>
      </w:divBdr>
    </w:div>
    <w:div w:id="2088068865">
      <w:bodyDiv w:val="1"/>
      <w:marLeft w:val="0"/>
      <w:marRight w:val="0"/>
      <w:marTop w:val="0"/>
      <w:marBottom w:val="0"/>
      <w:divBdr>
        <w:top w:val="none" w:sz="0" w:space="0" w:color="auto"/>
        <w:left w:val="none" w:sz="0" w:space="0" w:color="auto"/>
        <w:bottom w:val="none" w:sz="0" w:space="0" w:color="auto"/>
        <w:right w:val="none" w:sz="0" w:space="0" w:color="auto"/>
      </w:divBdr>
      <w:divsChild>
        <w:div w:id="1993753883">
          <w:marLeft w:val="0"/>
          <w:marRight w:val="0"/>
          <w:marTop w:val="0"/>
          <w:marBottom w:val="0"/>
          <w:divBdr>
            <w:top w:val="none" w:sz="0" w:space="0" w:color="auto"/>
            <w:left w:val="none" w:sz="0" w:space="0" w:color="auto"/>
            <w:bottom w:val="none" w:sz="0" w:space="0" w:color="auto"/>
            <w:right w:val="none" w:sz="0" w:space="0" w:color="auto"/>
          </w:divBdr>
        </w:div>
        <w:div w:id="1239562346">
          <w:marLeft w:val="0"/>
          <w:marRight w:val="0"/>
          <w:marTop w:val="75"/>
          <w:marBottom w:val="0"/>
          <w:divBdr>
            <w:top w:val="none" w:sz="0" w:space="0" w:color="auto"/>
            <w:left w:val="none" w:sz="0" w:space="0" w:color="auto"/>
            <w:bottom w:val="none" w:sz="0" w:space="0" w:color="auto"/>
            <w:right w:val="none" w:sz="0" w:space="0" w:color="auto"/>
          </w:divBdr>
        </w:div>
        <w:div w:id="1274049971">
          <w:marLeft w:val="0"/>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lo.br/scielo.php?script=sci_arttext&amp;pid=S1413294X2015000100002&amp;nrm=iso" TargetMode="External"/><Relationship Id="rId18" Type="http://schemas.openxmlformats.org/officeDocument/2006/relationships/hyperlink" Target="http://www.las.inpe.br/~microg/oquee.htm" TargetMode="External"/><Relationship Id="rId26" Type="http://schemas.openxmlformats.org/officeDocument/2006/relationships/hyperlink" Target="https://www.cmaj.ca/content/180/13/1317" TargetMode="External"/><Relationship Id="rId39" Type="http://schemas.openxmlformats.org/officeDocument/2006/relationships/fontTable" Target="fontTable.xml"/><Relationship Id="rId21" Type="http://schemas.openxmlformats.org/officeDocument/2006/relationships/hyperlink" Target="https://pubmed.ncbi.nlm.nih.gov/12361769/" TargetMode="External"/><Relationship Id="rId34" Type="http://schemas.openxmlformats.org/officeDocument/2006/relationships/hyperlink" Target="https://pubmed.ncbi.nlm.nih.gov/2066056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nasa.gov/audience/forstudents/5-8/features/nasa-knows/what-is-microgravity-58.html" TargetMode="External"/><Relationship Id="rId20" Type="http://schemas.openxmlformats.org/officeDocument/2006/relationships/hyperlink" Target="https://www.liebertpub.com/doi/10.1089/ast.2009.0415" TargetMode="External"/><Relationship Id="rId29" Type="http://schemas.openxmlformats.org/officeDocument/2006/relationships/hyperlink" Target="https://www.researchgate.net/publication/343350330_Alteracoes_musculoesqueleticas_em_ambiente_de_microgravidad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ournals.lww.com/ajpmr/Abstract/2007/07000/Space_Flight_Rehabilitation.9.aspx" TargetMode="External"/><Relationship Id="rId32" Type="http://schemas.openxmlformats.org/officeDocument/2006/relationships/hyperlink" Target="https://pubmed.ncbi.nlm.nih.gov/28000175/" TargetMode="External"/><Relationship Id="rId37" Type="http://schemas.openxmlformats.org/officeDocument/2006/relationships/hyperlink" Target="https://pubmed.ncbi.nlm.nih.gov/17239732/" TargetMode="Externa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pubmed.ncbi.nlm.nih.gov/15173628/" TargetMode="External"/><Relationship Id="rId23" Type="http://schemas.openxmlformats.org/officeDocument/2006/relationships/hyperlink" Target="https://www.sciencedirect.com/science/article/pii/S0094576514001799" TargetMode="External"/><Relationship Id="rId28" Type="http://schemas.openxmlformats.org/officeDocument/2006/relationships/hyperlink" Target="https://pubmed.ncbi.nlm.nih.gov/15758512/" TargetMode="External"/><Relationship Id="rId36" Type="http://schemas.openxmlformats.org/officeDocument/2006/relationships/hyperlink" Target="https://pubmed.ncbi.nlm.nih.gov/10904076/" TargetMode="External"/><Relationship Id="rId10" Type="http://schemas.openxmlformats.org/officeDocument/2006/relationships/image" Target="media/image2.png"/><Relationship Id="rId19" Type="http://schemas.openxmlformats.org/officeDocument/2006/relationships/hyperlink" Target="https://journals.physiology.org/doi/full/10.1152/jappl.2000.89.1.379." TargetMode="External"/><Relationship Id="rId31" Type="http://schemas.openxmlformats.org/officeDocument/2006/relationships/hyperlink" Target="https://pubmed.ncbi.nlm.nih.gov/295623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07/978-3-642-59381-9_21" TargetMode="External"/><Relationship Id="rId22" Type="http://schemas.openxmlformats.org/officeDocument/2006/relationships/hyperlink" Target="https://www.sciencedirect.com/science/article/pii/S2214552420300651?via%3Dihub" TargetMode="External"/><Relationship Id="rId27" Type="http://schemas.openxmlformats.org/officeDocument/2006/relationships/hyperlink" Target="https://www.researchgate.net/publication/343350330_Alteracoes_musculoesqueleticas_em_ambiente_de_microgravidade" TargetMode="External"/><Relationship Id="rId30" Type="http://schemas.openxmlformats.org/officeDocument/2006/relationships/hyperlink" Target="https://pubmed.ncbi.nlm.nih.gov/23192310/" TargetMode="External"/><Relationship Id="rId35" Type="http://schemas.openxmlformats.org/officeDocument/2006/relationships/hyperlink" Target="https://www.nasa.gov/pdf/553871main_AP_ST_Phys_ARED.pdf"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hyperlink" Target="http://www.scielo.br/scielo.php?script=sci_arttext&amp;pid=S180611172004000300012&amp;lng=en&amp;tlng=pt" TargetMode="External"/><Relationship Id="rId25" Type="http://schemas.openxmlformats.org/officeDocument/2006/relationships/hyperlink" Target="https://pubmed.ncbi.nlm.nih.gov/16038092/" TargetMode="External"/><Relationship Id="rId33" Type="http://schemas.openxmlformats.org/officeDocument/2006/relationships/hyperlink" Target="https://pubmed.ncbi.nlm.nih.gov/21702312/" TargetMode="External"/><Relationship Id="rId3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2.xml><?xml version="1.0" encoding="utf-8"?>
<go:gDocsCustomXmlDataStorage xmlns:go="http://customooxmlschemas.google.com/" xmlns:r="http://schemas.openxmlformats.org/officeDocument/2006/relationships">
  <go:docsCustomData xmlns:go="http://customooxmlschemas.google.com/" roundtripDataSignature="AMtx7mhREqAuEkQQVEKCuJ+v0ptKNxan7A==">AMUW2mXTZTDs4olQ4JBNzZg9BP50amn8ibzwR0BjvmKH2fG4QQGpwyBVhFczBx0qWp0B2kSUA1977+o3arjCFvZJyhki8RThSG3LehZ+58SRe3bjEQufMjhc/dv9VefivgoMnE51ZjeU2fJj183xwfPZKYy4cjoH8S+c58I5tAB3Y3XUdVkMwHk=</go:docsCustomData>
</go:gDocsCustomXmlDataStorage>
</file>

<file path=customXml/itemProps1.xml><?xml version="1.0" encoding="utf-8"?>
<ds:datastoreItem xmlns:ds="http://schemas.openxmlformats.org/officeDocument/2006/customXml" ds:itemID="{0B538A70-86C5-46FC-94B4-25B38D8BC8B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22</Pages>
  <Words>4714</Words>
  <Characters>25459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Lopes</dc:creator>
  <cp:lastModifiedBy>Evelyn Lopes</cp:lastModifiedBy>
  <cp:revision>51</cp:revision>
  <dcterms:created xsi:type="dcterms:W3CDTF">2021-09-08T01:43:00Z</dcterms:created>
  <dcterms:modified xsi:type="dcterms:W3CDTF">2021-10-15T01:41:00Z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22e56b74-4a53-3ea1-a146-2bea2eec5e27</vt:lpwstr>
  </property>
  <property fmtid="{D5CDD505-2E9C-101B-9397-08002B2CF9AE}" pid="24" name="Mendeley Citation Style_1">
    <vt:lpwstr>http://www.zotero.org/styles/vancouver</vt:lpwstr>
  </property>
</Properties>
</file>